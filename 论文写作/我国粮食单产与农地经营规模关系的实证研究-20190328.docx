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575FAC">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4687793"/>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38DA435B"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ins w:id="6" w:author="曾 翠红" w:date="2019-05-07T10:33:00Z">
        <w:r w:rsidR="009314E9">
          <w:rPr>
            <w:rFonts w:ascii="Times New Roman" w:hAnsi="Times New Roman" w:cs="Times New Roman" w:hint="eastAsia"/>
            <w:sz w:val="24"/>
            <w:szCs w:val="24"/>
          </w:rPr>
          <w:t>春</w:t>
        </w:r>
      </w:ins>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ins w:id="7" w:author="曾 翠红" w:date="2019-05-07T10:33:00Z">
        <w:r w:rsidR="009314E9">
          <w:rPr>
            <w:rFonts w:ascii="Times New Roman" w:hAnsi="Times New Roman" w:cs="Times New Roman" w:hint="eastAsia"/>
            <w:sz w:val="24"/>
            <w:szCs w:val="24"/>
          </w:rPr>
          <w:t>夏</w:t>
        </w:r>
      </w:ins>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ins w:id="8" w:author="曾 翠红" w:date="2019-05-07T10:33:00Z">
        <w:r w:rsidR="009314E9">
          <w:rPr>
            <w:rFonts w:ascii="Times New Roman" w:hAnsi="Times New Roman" w:cs="Times New Roman" w:hint="eastAsia"/>
            <w:sz w:val="24"/>
            <w:szCs w:val="24"/>
          </w:rPr>
          <w:t>冬</w:t>
        </w:r>
      </w:ins>
      <w:r w:rsidR="009C6350">
        <w:rPr>
          <w:rFonts w:ascii="Times New Roman" w:hAnsi="Times New Roman" w:cs="Times New Roman" w:hint="eastAsia"/>
          <w:sz w:val="24"/>
          <w:szCs w:val="24"/>
        </w:rPr>
        <w:t>小麦和</w:t>
      </w:r>
      <w:del w:id="9" w:author="曾 翠红" w:date="2019-05-07T10:33:00Z">
        <w:r w:rsidR="009C6350" w:rsidDel="009314E9">
          <w:rPr>
            <w:rFonts w:ascii="Times New Roman" w:hAnsi="Times New Roman" w:cs="Times New Roman" w:hint="eastAsia"/>
            <w:sz w:val="24"/>
            <w:szCs w:val="24"/>
          </w:rPr>
          <w:delText>稻谷</w:delText>
        </w:r>
      </w:del>
      <w:ins w:id="10" w:author="曾 翠红" w:date="2019-05-07T10:33:00Z">
        <w:r w:rsidR="009314E9">
          <w:rPr>
            <w:rFonts w:ascii="Times New Roman" w:hAnsi="Times New Roman" w:cs="Times New Roman" w:hint="eastAsia"/>
            <w:sz w:val="24"/>
            <w:szCs w:val="24"/>
          </w:rPr>
          <w:t>水稻</w:t>
        </w:r>
      </w:ins>
      <w:r w:rsidR="009C6350">
        <w:rPr>
          <w:rFonts w:ascii="Times New Roman" w:hAnsi="Times New Roman" w:cs="Times New Roman" w:hint="eastAsia"/>
          <w:sz w:val="24"/>
          <w:szCs w:val="24"/>
        </w:rPr>
        <w:t>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392D9E1B"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w:t>
      </w:r>
      <w:del w:id="11" w:author="曾 翠红" w:date="2019-05-07T10:33:00Z">
        <w:r w:rsidR="000B17E0" w:rsidDel="009314E9">
          <w:rPr>
            <w:rFonts w:ascii="Times New Roman" w:hAnsi="Times New Roman" w:cs="Times New Roman" w:hint="eastAsia"/>
            <w:sz w:val="24"/>
            <w:szCs w:val="24"/>
          </w:rPr>
          <w:delText>稻谷</w:delText>
        </w:r>
      </w:del>
      <w:ins w:id="12" w:author="曾 翠红" w:date="2019-05-07T10:33:00Z">
        <w:r w:rsidR="009314E9">
          <w:rPr>
            <w:rFonts w:ascii="Times New Roman" w:hAnsi="Times New Roman" w:cs="Times New Roman" w:hint="eastAsia"/>
            <w:sz w:val="24"/>
            <w:szCs w:val="24"/>
          </w:rPr>
          <w:t>水稻</w:t>
        </w:r>
      </w:ins>
      <w:r w:rsidR="000B17E0">
        <w:rPr>
          <w:rFonts w:ascii="Times New Roman" w:hAnsi="Times New Roman" w:cs="Times New Roman" w:hint="eastAsia"/>
          <w:sz w:val="24"/>
          <w:szCs w:val="24"/>
        </w:rPr>
        <w:t>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3EFCA419"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w:t>
      </w:r>
      <w:del w:id="13" w:author="曾 翠红" w:date="2019-05-07T10:33:00Z">
        <w:r w:rsidDel="009314E9">
          <w:rPr>
            <w:rFonts w:ascii="Times New Roman" w:hAnsi="Times New Roman" w:cs="Times New Roman" w:hint="eastAsia"/>
            <w:sz w:val="24"/>
            <w:szCs w:val="24"/>
          </w:rPr>
          <w:delText>稻谷</w:delText>
        </w:r>
      </w:del>
      <w:ins w:id="1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15" w:name="_Toc2159173"/>
      <w:bookmarkStart w:id="16" w:name="_Toc2175405"/>
      <w:bookmarkStart w:id="17" w:name="_Toc2191135"/>
      <w:bookmarkStart w:id="18"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9" w:name="_Toc4687794"/>
      <w:r w:rsidRPr="00C46A1B">
        <w:rPr>
          <w:rFonts w:ascii="Times New Roman" w:eastAsia="黑体" w:hAnsi="Times New Roman" w:cs="Times New Roman"/>
          <w:b/>
          <w:kern w:val="2"/>
          <w:sz w:val="32"/>
          <w:szCs w:val="32"/>
        </w:rPr>
        <w:t>Abstract</w:t>
      </w:r>
      <w:bookmarkEnd w:id="15"/>
      <w:bookmarkEnd w:id="16"/>
      <w:bookmarkEnd w:id="17"/>
      <w:bookmarkEnd w:id="18"/>
      <w:bookmarkEnd w:id="19"/>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20" w:name="_Toc3905340" w:displacedByCustomXml="next"/>
    <w:bookmarkStart w:id="21" w:name="_Toc3322634" w:displacedByCustomXml="next"/>
    <w:bookmarkStart w:id="22"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22"/>
          <w:bookmarkEnd w:id="21"/>
          <w:bookmarkEnd w:id="20"/>
        </w:p>
        <w:p w14:paraId="334B1A7D" w14:textId="6AB4A182" w:rsidR="00B03531" w:rsidRPr="00B03531" w:rsidRDefault="00147641" w:rsidP="00B03531">
          <w:pPr>
            <w:pStyle w:val="11"/>
            <w:spacing w:line="400" w:lineRule="exact"/>
            <w:rPr>
              <w:rFonts w:eastAsiaTheme="minorEastAsia"/>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687793" w:history="1">
            <w:r w:rsidR="00B03531" w:rsidRPr="00B03531">
              <w:rPr>
                <w:rStyle w:val="aff2"/>
                <w:rFonts w:eastAsiaTheme="minorEastAsia"/>
              </w:rPr>
              <w:t>摘</w:t>
            </w:r>
            <w:r w:rsidR="00B03531" w:rsidRPr="00B03531">
              <w:rPr>
                <w:rStyle w:val="aff2"/>
                <w:rFonts w:eastAsiaTheme="minorEastAsia"/>
              </w:rPr>
              <w:t xml:space="preserve">  </w:t>
            </w:r>
            <w:r w:rsidR="00B03531" w:rsidRPr="00B03531">
              <w:rPr>
                <w:rStyle w:val="aff2"/>
                <w:rFonts w:eastAsiaTheme="minorEastAsia"/>
              </w:rPr>
              <w:t>要</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w:t>
            </w:r>
            <w:r w:rsidR="00B03531" w:rsidRPr="00B03531">
              <w:rPr>
                <w:rFonts w:eastAsiaTheme="minorEastAsia"/>
                <w:webHidden/>
              </w:rPr>
              <w:fldChar w:fldCharType="end"/>
            </w:r>
          </w:hyperlink>
        </w:p>
        <w:p w14:paraId="6343F93C" w14:textId="1C6DD7CE" w:rsidR="00B03531" w:rsidRPr="00B03531" w:rsidRDefault="00575FAC" w:rsidP="00B03531">
          <w:pPr>
            <w:pStyle w:val="11"/>
            <w:spacing w:line="400" w:lineRule="exact"/>
            <w:rPr>
              <w:rFonts w:eastAsiaTheme="minorEastAsia"/>
              <w:kern w:val="2"/>
              <w:sz w:val="21"/>
              <w:szCs w:val="22"/>
            </w:rPr>
          </w:pPr>
          <w:hyperlink w:anchor="_Toc4687794" w:history="1">
            <w:r w:rsidR="00B03531" w:rsidRPr="00B03531">
              <w:rPr>
                <w:rStyle w:val="aff2"/>
                <w:rFonts w:eastAsiaTheme="minorEastAsia"/>
              </w:rPr>
              <w:t>Abstract</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II</w:t>
            </w:r>
            <w:r w:rsidR="00B03531" w:rsidRPr="00B03531">
              <w:rPr>
                <w:rFonts w:eastAsiaTheme="minorEastAsia"/>
                <w:webHidden/>
              </w:rPr>
              <w:fldChar w:fldCharType="end"/>
            </w:r>
          </w:hyperlink>
        </w:p>
        <w:p w14:paraId="41BD6C1B" w14:textId="451BA187" w:rsidR="00B03531" w:rsidRPr="00B03531" w:rsidRDefault="00575FAC" w:rsidP="00B03531">
          <w:pPr>
            <w:pStyle w:val="11"/>
            <w:spacing w:line="400" w:lineRule="exact"/>
            <w:rPr>
              <w:rFonts w:eastAsiaTheme="minorEastAsia"/>
              <w:kern w:val="2"/>
              <w:sz w:val="21"/>
              <w:szCs w:val="22"/>
            </w:rPr>
          </w:pPr>
          <w:hyperlink w:anchor="_Toc4687795" w:history="1">
            <w:r w:rsidR="00B03531" w:rsidRPr="00B03531">
              <w:rPr>
                <w:rStyle w:val="aff2"/>
                <w:rFonts w:eastAsiaTheme="minorEastAsia"/>
              </w:rPr>
              <w:t>第一章</w:t>
            </w:r>
            <w:r w:rsidR="00B03531" w:rsidRPr="00B03531">
              <w:rPr>
                <w:rStyle w:val="aff2"/>
                <w:rFonts w:eastAsiaTheme="minorEastAsia"/>
              </w:rPr>
              <w:t xml:space="preserve">  </w:t>
            </w:r>
            <w:r w:rsidR="00B03531" w:rsidRPr="00B03531">
              <w:rPr>
                <w:rStyle w:val="aff2"/>
                <w:rFonts w:eastAsiaTheme="minorEastAsia"/>
              </w:rPr>
              <w:t>绪论</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_Toc4687795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w:t>
            </w:r>
            <w:r w:rsidR="00B03531" w:rsidRPr="00B03531">
              <w:rPr>
                <w:rFonts w:eastAsiaTheme="minorEastAsia"/>
                <w:webHidden/>
              </w:rPr>
              <w:fldChar w:fldCharType="end"/>
            </w:r>
          </w:hyperlink>
        </w:p>
        <w:p w14:paraId="1AE92493" w14:textId="25C227E6"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796" w:history="1">
            <w:r w:rsidR="00B03531" w:rsidRPr="00B03531">
              <w:rPr>
                <w:rStyle w:val="aff2"/>
                <w:rFonts w:cs="Times New Roman"/>
                <w:noProof/>
              </w:rPr>
              <w:t xml:space="preserve">1.1  </w:t>
            </w:r>
            <w:r w:rsidR="00B03531" w:rsidRPr="00B03531">
              <w:rPr>
                <w:rStyle w:val="aff2"/>
                <w:rFonts w:cs="Times New Roman"/>
                <w:noProof/>
              </w:rPr>
              <w:t>研究背景与研究意义</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w:t>
            </w:r>
            <w:r w:rsidR="00B03531" w:rsidRPr="00B03531">
              <w:rPr>
                <w:rFonts w:cs="Times New Roman"/>
                <w:noProof/>
                <w:webHidden/>
              </w:rPr>
              <w:fldChar w:fldCharType="end"/>
            </w:r>
          </w:hyperlink>
        </w:p>
        <w:p w14:paraId="7D2CC9EE" w14:textId="121BB394"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797" w:history="1">
            <w:r w:rsidR="00B03531" w:rsidRPr="00B03531">
              <w:rPr>
                <w:rStyle w:val="aff2"/>
                <w:rFonts w:cs="Times New Roman"/>
                <w:noProof/>
              </w:rPr>
              <w:t xml:space="preserve">1.2  </w:t>
            </w:r>
            <w:r w:rsidR="00B03531" w:rsidRPr="00B03531">
              <w:rPr>
                <w:rStyle w:val="aff2"/>
                <w:rFonts w:cs="Times New Roman"/>
                <w:noProof/>
              </w:rPr>
              <w:t>研究目标与研究内容</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w:t>
            </w:r>
            <w:r w:rsidR="00B03531" w:rsidRPr="00B03531">
              <w:rPr>
                <w:rFonts w:cs="Times New Roman"/>
                <w:noProof/>
                <w:webHidden/>
              </w:rPr>
              <w:fldChar w:fldCharType="end"/>
            </w:r>
          </w:hyperlink>
        </w:p>
        <w:p w14:paraId="3A4BA7F2" w14:textId="5F168147"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798" w:history="1">
            <w:r w:rsidR="00B03531" w:rsidRPr="00B03531">
              <w:rPr>
                <w:rStyle w:val="aff2"/>
                <w:rFonts w:cs="Times New Roman"/>
                <w:noProof/>
              </w:rPr>
              <w:t xml:space="preserve">1.3  </w:t>
            </w:r>
            <w:r w:rsidR="00B03531" w:rsidRPr="00B03531">
              <w:rPr>
                <w:rStyle w:val="aff2"/>
                <w:rFonts w:cs="Times New Roman"/>
                <w:noProof/>
              </w:rPr>
              <w:t>数据来源与研究方法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w:t>
            </w:r>
            <w:r w:rsidR="00B03531" w:rsidRPr="00B03531">
              <w:rPr>
                <w:rFonts w:cs="Times New Roman"/>
                <w:noProof/>
                <w:webHidden/>
              </w:rPr>
              <w:fldChar w:fldCharType="end"/>
            </w:r>
          </w:hyperlink>
        </w:p>
        <w:p w14:paraId="0376CBC1" w14:textId="740CCB8E"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799" w:history="1">
            <w:r w:rsidR="00B03531" w:rsidRPr="00B03531">
              <w:rPr>
                <w:rStyle w:val="aff2"/>
                <w:rFonts w:cs="Times New Roman"/>
                <w:noProof/>
              </w:rPr>
              <w:t xml:space="preserve">1.4  </w:t>
            </w:r>
            <w:r w:rsidR="00B03531" w:rsidRPr="00B03531">
              <w:rPr>
                <w:rStyle w:val="aff2"/>
                <w:rFonts w:cs="Times New Roman"/>
                <w:noProof/>
              </w:rPr>
              <w:t>技术路线图</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7F73609C" w14:textId="1138CEF6"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0" w:history="1">
            <w:r w:rsidR="00B03531" w:rsidRPr="00B03531">
              <w:rPr>
                <w:rStyle w:val="aff2"/>
                <w:rFonts w:cs="Times New Roman"/>
                <w:noProof/>
              </w:rPr>
              <w:t xml:space="preserve">1.5  </w:t>
            </w:r>
            <w:r w:rsidR="00B03531" w:rsidRPr="00B03531">
              <w:rPr>
                <w:rStyle w:val="aff2"/>
                <w:rFonts w:cs="Times New Roman"/>
                <w:noProof/>
              </w:rPr>
              <w:t>可能的创新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084E350A" w14:textId="0129C808" w:rsidR="00B03531" w:rsidRPr="00B03531" w:rsidRDefault="00575FAC" w:rsidP="00B03531">
          <w:pPr>
            <w:pStyle w:val="11"/>
            <w:spacing w:line="400" w:lineRule="exact"/>
            <w:rPr>
              <w:rFonts w:eastAsiaTheme="minorEastAsia"/>
              <w:kern w:val="2"/>
              <w:sz w:val="21"/>
              <w:szCs w:val="22"/>
            </w:rPr>
          </w:pPr>
          <w:hyperlink w:anchor="_Toc4687801" w:history="1">
            <w:r w:rsidR="00B03531" w:rsidRPr="00B03531">
              <w:rPr>
                <w:rStyle w:val="aff2"/>
                <w:rFonts w:eastAsiaTheme="minorEastAsia"/>
              </w:rPr>
              <w:t>第二章</w:t>
            </w:r>
            <w:r w:rsidR="00B03531" w:rsidRPr="00B03531">
              <w:rPr>
                <w:rStyle w:val="aff2"/>
                <w:rFonts w:eastAsiaTheme="minorEastAsia"/>
              </w:rPr>
              <w:t xml:space="preserve">  </w:t>
            </w:r>
            <w:r w:rsidR="00B03531" w:rsidRPr="00B03531">
              <w:rPr>
                <w:rStyle w:val="aff2"/>
                <w:rFonts w:eastAsiaTheme="minorEastAsia"/>
              </w:rPr>
              <w:t>文献综述与理论基础</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6</w:t>
            </w:r>
            <w:r w:rsidR="00B03531" w:rsidRPr="00B03531">
              <w:rPr>
                <w:rFonts w:eastAsiaTheme="minorEastAsia"/>
                <w:webHidden/>
              </w:rPr>
              <w:fldChar w:fldCharType="end"/>
            </w:r>
          </w:hyperlink>
        </w:p>
        <w:p w14:paraId="3B55778E" w14:textId="7791907D"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2" w:history="1">
            <w:r w:rsidR="00B03531" w:rsidRPr="00B03531">
              <w:rPr>
                <w:rStyle w:val="aff2"/>
                <w:rFonts w:cs="Times New Roman"/>
                <w:noProof/>
              </w:rPr>
              <w:t xml:space="preserve">2.1  </w:t>
            </w:r>
            <w:r w:rsidR="00B03531" w:rsidRPr="00B03531">
              <w:rPr>
                <w:rStyle w:val="aff2"/>
                <w:rFonts w:cs="Times New Roman"/>
                <w:noProof/>
              </w:rPr>
              <w:t>概念界定</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6</w:t>
            </w:r>
            <w:r w:rsidR="00B03531" w:rsidRPr="00B03531">
              <w:rPr>
                <w:rFonts w:cs="Times New Roman"/>
                <w:noProof/>
                <w:webHidden/>
              </w:rPr>
              <w:fldChar w:fldCharType="end"/>
            </w:r>
          </w:hyperlink>
        </w:p>
        <w:p w14:paraId="58D861E5" w14:textId="75604843"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3" w:history="1">
            <w:r w:rsidR="00B03531" w:rsidRPr="00B03531">
              <w:rPr>
                <w:rStyle w:val="aff2"/>
                <w:rFonts w:cs="Times New Roman"/>
                <w:noProof/>
              </w:rPr>
              <w:t xml:space="preserve">2.2  </w:t>
            </w:r>
            <w:r w:rsidR="00B03531" w:rsidRPr="00B03531">
              <w:rPr>
                <w:rStyle w:val="aff2"/>
                <w:rFonts w:cs="Times New Roman"/>
                <w:noProof/>
              </w:rPr>
              <w:t>土地生产率的研究现状</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8</w:t>
            </w:r>
            <w:r w:rsidR="00B03531" w:rsidRPr="00B03531">
              <w:rPr>
                <w:rFonts w:cs="Times New Roman"/>
                <w:noProof/>
                <w:webHidden/>
              </w:rPr>
              <w:fldChar w:fldCharType="end"/>
            </w:r>
          </w:hyperlink>
        </w:p>
        <w:p w14:paraId="003069D5" w14:textId="4F98200A"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4" w:history="1">
            <w:r w:rsidR="00B03531" w:rsidRPr="00B03531">
              <w:rPr>
                <w:rStyle w:val="aff2"/>
                <w:rFonts w:cs="Times New Roman"/>
                <w:noProof/>
              </w:rPr>
              <w:t xml:space="preserve">2.3  </w:t>
            </w:r>
            <w:r w:rsidR="00B03531" w:rsidRPr="00B03531">
              <w:rPr>
                <w:rStyle w:val="aff2"/>
                <w:rFonts w:cs="Times New Roman"/>
                <w:noProof/>
              </w:rPr>
              <w:t>对已有文献的评述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13</w:t>
            </w:r>
            <w:r w:rsidR="00B03531" w:rsidRPr="00B03531">
              <w:rPr>
                <w:rFonts w:cs="Times New Roman"/>
                <w:noProof/>
                <w:webHidden/>
              </w:rPr>
              <w:fldChar w:fldCharType="end"/>
            </w:r>
          </w:hyperlink>
        </w:p>
        <w:p w14:paraId="5C58C979" w14:textId="3E8E0947"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5" w:history="1">
            <w:r w:rsidR="00B03531" w:rsidRPr="00B03531">
              <w:rPr>
                <w:rStyle w:val="aff2"/>
                <w:rFonts w:cs="Times New Roman"/>
                <w:noProof/>
              </w:rPr>
              <w:t xml:space="preserve">2.4  </w:t>
            </w:r>
            <w:r w:rsidR="00B03531" w:rsidRPr="00B03531">
              <w:rPr>
                <w:rStyle w:val="aff2"/>
                <w:rFonts w:cs="Times New Roman"/>
                <w:noProof/>
              </w:rPr>
              <w:t>相关理论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14</w:t>
            </w:r>
            <w:r w:rsidR="00B03531" w:rsidRPr="00B03531">
              <w:rPr>
                <w:rFonts w:cs="Times New Roman"/>
                <w:noProof/>
                <w:webHidden/>
              </w:rPr>
              <w:fldChar w:fldCharType="end"/>
            </w:r>
          </w:hyperlink>
        </w:p>
        <w:p w14:paraId="55361088" w14:textId="1DAB11F4" w:rsidR="00B03531" w:rsidRPr="00B03531" w:rsidRDefault="00575FAC" w:rsidP="00B03531">
          <w:pPr>
            <w:pStyle w:val="11"/>
            <w:spacing w:line="400" w:lineRule="exact"/>
            <w:rPr>
              <w:rFonts w:eastAsiaTheme="minorEastAsia"/>
              <w:kern w:val="2"/>
              <w:sz w:val="21"/>
              <w:szCs w:val="22"/>
            </w:rPr>
          </w:pPr>
          <w:hyperlink w:anchor="_Toc4687806" w:history="1">
            <w:r w:rsidR="00B03531" w:rsidRPr="00B03531">
              <w:rPr>
                <w:rStyle w:val="aff2"/>
                <w:rFonts w:eastAsiaTheme="minorEastAsia"/>
              </w:rPr>
              <w:t>第三章</w:t>
            </w:r>
            <w:r w:rsidR="00B03531" w:rsidRPr="00B03531">
              <w:rPr>
                <w:rStyle w:val="aff2"/>
                <w:rFonts w:eastAsiaTheme="minorEastAsia"/>
              </w:rPr>
              <w:t xml:space="preserve">  </w:t>
            </w:r>
            <w:r w:rsidR="00B03531" w:rsidRPr="00B03531">
              <w:rPr>
                <w:rStyle w:val="aff2"/>
                <w:rFonts w:eastAsiaTheme="minorEastAsia"/>
              </w:rPr>
              <w:t>研究方案与数据描述</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_Toc4687806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16</w:t>
            </w:r>
            <w:r w:rsidR="00B03531" w:rsidRPr="00B03531">
              <w:rPr>
                <w:rFonts w:eastAsiaTheme="minorEastAsia"/>
                <w:webHidden/>
              </w:rPr>
              <w:fldChar w:fldCharType="end"/>
            </w:r>
          </w:hyperlink>
        </w:p>
        <w:p w14:paraId="16251703" w14:textId="1273777F"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7" w:history="1">
            <w:r w:rsidR="00B03531" w:rsidRPr="00B03531">
              <w:rPr>
                <w:rStyle w:val="aff2"/>
                <w:rFonts w:cs="Times New Roman"/>
                <w:noProof/>
              </w:rPr>
              <w:t xml:space="preserve">3.1  </w:t>
            </w:r>
            <w:r w:rsidR="00B03531" w:rsidRPr="00B03531">
              <w:rPr>
                <w:rStyle w:val="aff2"/>
                <w:rFonts w:cs="Times New Roman"/>
                <w:noProof/>
              </w:rPr>
              <w:t>一个新的研究视角</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16</w:t>
            </w:r>
            <w:r w:rsidR="00B03531" w:rsidRPr="00B03531">
              <w:rPr>
                <w:rFonts w:cs="Times New Roman"/>
                <w:noProof/>
                <w:webHidden/>
              </w:rPr>
              <w:fldChar w:fldCharType="end"/>
            </w:r>
          </w:hyperlink>
        </w:p>
        <w:p w14:paraId="27F08D42" w14:textId="2F979AB8"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8" w:history="1">
            <w:r w:rsidR="00B03531" w:rsidRPr="00B03531">
              <w:rPr>
                <w:rStyle w:val="aff2"/>
                <w:rFonts w:cs="Times New Roman"/>
                <w:noProof/>
              </w:rPr>
              <w:t xml:space="preserve">3.2  </w:t>
            </w:r>
            <w:r w:rsidR="00B03531" w:rsidRPr="00B03531">
              <w:rPr>
                <w:rStyle w:val="aff2"/>
                <w:rFonts w:cs="Times New Roman"/>
                <w:noProof/>
              </w:rPr>
              <w:t>数据来源与处理方法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17</w:t>
            </w:r>
            <w:r w:rsidR="00B03531" w:rsidRPr="00B03531">
              <w:rPr>
                <w:rFonts w:cs="Times New Roman"/>
                <w:noProof/>
                <w:webHidden/>
              </w:rPr>
              <w:fldChar w:fldCharType="end"/>
            </w:r>
          </w:hyperlink>
        </w:p>
        <w:p w14:paraId="5267D52C" w14:textId="25AFDE41"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09" w:history="1">
            <w:r w:rsidR="00B03531" w:rsidRPr="00B03531">
              <w:rPr>
                <w:rStyle w:val="aff2"/>
                <w:rFonts w:cs="Times New Roman"/>
                <w:noProof/>
              </w:rPr>
              <w:t xml:space="preserve">3.3  </w:t>
            </w:r>
            <w:r w:rsidR="00B03531" w:rsidRPr="00B03531">
              <w:rPr>
                <w:rStyle w:val="aff2"/>
                <w:rFonts w:cs="Times New Roman"/>
                <w:noProof/>
              </w:rPr>
              <w:t>各规模农户的基本特征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18</w:t>
            </w:r>
            <w:r w:rsidR="00B03531" w:rsidRPr="00B03531">
              <w:rPr>
                <w:rFonts w:cs="Times New Roman"/>
                <w:noProof/>
                <w:webHidden/>
              </w:rPr>
              <w:fldChar w:fldCharType="end"/>
            </w:r>
          </w:hyperlink>
        </w:p>
        <w:p w14:paraId="7469DBA9" w14:textId="591AC674"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0" w:history="1">
            <w:r w:rsidR="00B03531" w:rsidRPr="00B03531">
              <w:rPr>
                <w:rStyle w:val="aff2"/>
                <w:rFonts w:cs="Times New Roman"/>
                <w:noProof/>
              </w:rPr>
              <w:t xml:space="preserve">3.4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27</w:t>
            </w:r>
            <w:r w:rsidR="00B03531" w:rsidRPr="00B03531">
              <w:rPr>
                <w:rFonts w:cs="Times New Roman"/>
                <w:noProof/>
                <w:webHidden/>
              </w:rPr>
              <w:fldChar w:fldCharType="end"/>
            </w:r>
          </w:hyperlink>
        </w:p>
        <w:p w14:paraId="1C1CEB11" w14:textId="69762D93" w:rsidR="00B03531" w:rsidRPr="00B03531" w:rsidRDefault="00575FAC" w:rsidP="00B03531">
          <w:pPr>
            <w:pStyle w:val="11"/>
            <w:spacing w:line="400" w:lineRule="exact"/>
            <w:rPr>
              <w:rFonts w:eastAsiaTheme="minorEastAsia"/>
              <w:kern w:val="2"/>
              <w:sz w:val="21"/>
              <w:szCs w:val="22"/>
            </w:rPr>
          </w:pPr>
          <w:hyperlink w:anchor="_Toc4687811" w:history="1">
            <w:r w:rsidR="00B03531" w:rsidRPr="00B03531">
              <w:rPr>
                <w:rStyle w:val="aff2"/>
                <w:rFonts w:eastAsiaTheme="minorEastAsia"/>
              </w:rPr>
              <w:t>第四章</w:t>
            </w:r>
            <w:r w:rsidR="00B03531" w:rsidRPr="00B03531">
              <w:rPr>
                <w:rStyle w:val="aff2"/>
                <w:rFonts w:eastAsiaTheme="minorEastAsia"/>
              </w:rPr>
              <w:t xml:space="preserve">  </w:t>
            </w:r>
            <w:r w:rsidR="00B03531" w:rsidRPr="00B03531">
              <w:rPr>
                <w:rStyle w:val="aff2"/>
                <w:rFonts w:eastAsiaTheme="minorEastAsia"/>
              </w:rPr>
              <w:t>粮食单产与农地经营规模的实证分析</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28</w:t>
            </w:r>
            <w:r w:rsidR="00B03531" w:rsidRPr="00B03531">
              <w:rPr>
                <w:rFonts w:eastAsiaTheme="minorEastAsia"/>
                <w:webHidden/>
              </w:rPr>
              <w:fldChar w:fldCharType="end"/>
            </w:r>
          </w:hyperlink>
        </w:p>
        <w:p w14:paraId="1C72AAA4" w14:textId="4549A143"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2" w:history="1">
            <w:r w:rsidR="00B03531" w:rsidRPr="00B03531">
              <w:rPr>
                <w:rStyle w:val="aff2"/>
                <w:rFonts w:cs="Times New Roman"/>
                <w:noProof/>
              </w:rPr>
              <w:t xml:space="preserve">4.1  </w:t>
            </w:r>
            <w:r w:rsidR="00B03531" w:rsidRPr="00B03531">
              <w:rPr>
                <w:rStyle w:val="aff2"/>
                <w:rFonts w:cs="Times New Roman"/>
                <w:noProof/>
              </w:rPr>
              <w:t>分析框架、模型构建与变量选择</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28</w:t>
            </w:r>
            <w:r w:rsidR="00B03531" w:rsidRPr="00B03531">
              <w:rPr>
                <w:rFonts w:cs="Times New Roman"/>
                <w:noProof/>
                <w:webHidden/>
              </w:rPr>
              <w:fldChar w:fldCharType="end"/>
            </w:r>
          </w:hyperlink>
        </w:p>
        <w:p w14:paraId="760929A5" w14:textId="3B58E2D4"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3" w:history="1">
            <w:r w:rsidR="00B03531" w:rsidRPr="00B03531">
              <w:rPr>
                <w:rStyle w:val="aff2"/>
                <w:rFonts w:cs="Times New Roman"/>
                <w:noProof/>
              </w:rPr>
              <w:t xml:space="preserve">4.2  </w:t>
            </w:r>
            <w:r w:rsidR="00B03531" w:rsidRPr="00B03531">
              <w:rPr>
                <w:rStyle w:val="aff2"/>
                <w:rFonts w:cs="Times New Roman"/>
                <w:noProof/>
              </w:rPr>
              <w:t>亩均要素投入的规模特征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32</w:t>
            </w:r>
            <w:r w:rsidR="00B03531" w:rsidRPr="00B03531">
              <w:rPr>
                <w:rFonts w:cs="Times New Roman"/>
                <w:noProof/>
                <w:webHidden/>
              </w:rPr>
              <w:fldChar w:fldCharType="end"/>
            </w:r>
          </w:hyperlink>
        </w:p>
        <w:p w14:paraId="588F9780" w14:textId="70D92B73"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4" w:history="1">
            <w:r w:rsidR="00B03531" w:rsidRPr="00B03531">
              <w:rPr>
                <w:rStyle w:val="aff2"/>
                <w:rFonts w:cs="Times New Roman"/>
                <w:noProof/>
              </w:rPr>
              <w:t xml:space="preserve">4.3  </w:t>
            </w:r>
            <w:r w:rsidR="00B03531" w:rsidRPr="00B03531">
              <w:rPr>
                <w:rStyle w:val="aff2"/>
                <w:rFonts w:cs="Times New Roman"/>
                <w:noProof/>
              </w:rPr>
              <w:t>规模对粮食单产的影响分析</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33</w:t>
            </w:r>
            <w:r w:rsidR="00B03531" w:rsidRPr="00B03531">
              <w:rPr>
                <w:rFonts w:cs="Times New Roman"/>
                <w:noProof/>
                <w:webHidden/>
              </w:rPr>
              <w:fldChar w:fldCharType="end"/>
            </w:r>
          </w:hyperlink>
        </w:p>
        <w:p w14:paraId="17B3ED62" w14:textId="758528B0"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5" w:history="1">
            <w:r w:rsidR="00B03531" w:rsidRPr="00B03531">
              <w:rPr>
                <w:rStyle w:val="aff2"/>
                <w:rFonts w:cs="Times New Roman"/>
                <w:noProof/>
              </w:rPr>
              <w:t xml:space="preserve">4.4  </w:t>
            </w:r>
            <w:r w:rsidR="00B03531" w:rsidRPr="00B03531">
              <w:rPr>
                <w:rStyle w:val="aff2"/>
                <w:rFonts w:cs="Times New Roman"/>
                <w:noProof/>
              </w:rPr>
              <w:t>单产与规模关系成因的推测</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42</w:t>
            </w:r>
            <w:r w:rsidR="00B03531" w:rsidRPr="00B03531">
              <w:rPr>
                <w:rFonts w:cs="Times New Roman"/>
                <w:noProof/>
                <w:webHidden/>
              </w:rPr>
              <w:fldChar w:fldCharType="end"/>
            </w:r>
          </w:hyperlink>
        </w:p>
        <w:p w14:paraId="6CA680F2" w14:textId="3A7E3861"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6" w:history="1">
            <w:r w:rsidR="00B03531" w:rsidRPr="00B03531">
              <w:rPr>
                <w:rStyle w:val="aff2"/>
                <w:rFonts w:cs="Times New Roman"/>
                <w:noProof/>
              </w:rPr>
              <w:t xml:space="preserve">4.5  </w:t>
            </w:r>
            <w:r w:rsidR="00B03531" w:rsidRPr="00B03531">
              <w:rPr>
                <w:rStyle w:val="aff2"/>
                <w:rFonts w:cs="Times New Roman"/>
                <w:noProof/>
              </w:rPr>
              <w:t>与已有研究结果的对比</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43</w:t>
            </w:r>
            <w:r w:rsidR="00B03531" w:rsidRPr="00B03531">
              <w:rPr>
                <w:rFonts w:cs="Times New Roman"/>
                <w:noProof/>
                <w:webHidden/>
              </w:rPr>
              <w:fldChar w:fldCharType="end"/>
            </w:r>
          </w:hyperlink>
        </w:p>
        <w:p w14:paraId="4AADB488" w14:textId="665B0023"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7" w:history="1">
            <w:r w:rsidR="00B03531" w:rsidRPr="00B03531">
              <w:rPr>
                <w:rStyle w:val="aff2"/>
                <w:rFonts w:cs="Times New Roman"/>
                <w:noProof/>
              </w:rPr>
              <w:t xml:space="preserve">4.6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45</w:t>
            </w:r>
            <w:r w:rsidR="00B03531" w:rsidRPr="00B03531">
              <w:rPr>
                <w:rFonts w:cs="Times New Roman"/>
                <w:noProof/>
                <w:webHidden/>
              </w:rPr>
              <w:fldChar w:fldCharType="end"/>
            </w:r>
          </w:hyperlink>
        </w:p>
        <w:p w14:paraId="04F39F8D" w14:textId="30F38081" w:rsidR="00B03531" w:rsidRPr="00B03531" w:rsidRDefault="00575FAC" w:rsidP="00B03531">
          <w:pPr>
            <w:pStyle w:val="11"/>
            <w:spacing w:line="400" w:lineRule="exact"/>
            <w:rPr>
              <w:rFonts w:eastAsiaTheme="minorEastAsia"/>
              <w:kern w:val="2"/>
              <w:sz w:val="21"/>
              <w:szCs w:val="22"/>
            </w:rPr>
          </w:pPr>
          <w:hyperlink w:anchor="_Toc4687818" w:history="1">
            <w:r w:rsidR="00B03531" w:rsidRPr="00B03531">
              <w:rPr>
                <w:rStyle w:val="aff2"/>
                <w:rFonts w:eastAsiaTheme="minorEastAsia"/>
              </w:rPr>
              <w:t>第五章</w:t>
            </w:r>
            <w:r w:rsidR="00B03531" w:rsidRPr="00B03531">
              <w:rPr>
                <w:rStyle w:val="aff2"/>
                <w:rFonts w:eastAsiaTheme="minorEastAsia"/>
              </w:rPr>
              <w:t xml:space="preserve">  </w:t>
            </w:r>
            <w:r w:rsidR="00B03531" w:rsidRPr="00B03531">
              <w:rPr>
                <w:rStyle w:val="aff2"/>
                <w:rFonts w:eastAsiaTheme="minorEastAsia"/>
              </w:rPr>
              <w:t>结论与建议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_Toc4687818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46</w:t>
            </w:r>
            <w:r w:rsidR="00B03531" w:rsidRPr="00B03531">
              <w:rPr>
                <w:rFonts w:eastAsiaTheme="minorEastAsia"/>
                <w:webHidden/>
              </w:rPr>
              <w:fldChar w:fldCharType="end"/>
            </w:r>
          </w:hyperlink>
        </w:p>
        <w:p w14:paraId="113C850B" w14:textId="6E6DC2D0"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19" w:history="1">
            <w:r w:rsidR="00B03531" w:rsidRPr="00B03531">
              <w:rPr>
                <w:rStyle w:val="aff2"/>
                <w:rFonts w:cs="Times New Roman"/>
                <w:noProof/>
              </w:rPr>
              <w:t xml:space="preserve">5.1  </w:t>
            </w:r>
            <w:r w:rsidR="00B03531" w:rsidRPr="00B03531">
              <w:rPr>
                <w:rStyle w:val="aff2"/>
                <w:rFonts w:cs="Times New Roman"/>
                <w:noProof/>
              </w:rPr>
              <w:t>研究结论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46</w:t>
            </w:r>
            <w:r w:rsidR="00B03531" w:rsidRPr="00B03531">
              <w:rPr>
                <w:rFonts w:cs="Times New Roman"/>
                <w:noProof/>
                <w:webHidden/>
              </w:rPr>
              <w:fldChar w:fldCharType="end"/>
            </w:r>
          </w:hyperlink>
        </w:p>
        <w:p w14:paraId="59C8BFE6" w14:textId="03248033"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20" w:history="1">
            <w:r w:rsidR="00B03531" w:rsidRPr="00B03531">
              <w:rPr>
                <w:rStyle w:val="aff2"/>
                <w:rFonts w:cs="Times New Roman"/>
                <w:noProof/>
              </w:rPr>
              <w:t xml:space="preserve">5.2  </w:t>
            </w:r>
            <w:r w:rsidR="00B03531" w:rsidRPr="00B03531">
              <w:rPr>
                <w:rStyle w:val="aff2"/>
                <w:rFonts w:cs="Times New Roman"/>
                <w:noProof/>
              </w:rPr>
              <w:t>政策建议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0576D0A5" w14:textId="5E50AB11" w:rsidR="00B03531" w:rsidRPr="00B03531" w:rsidRDefault="00575FAC" w:rsidP="00B03531">
          <w:pPr>
            <w:pStyle w:val="21"/>
            <w:tabs>
              <w:tab w:val="right" w:leader="dot" w:pos="8777"/>
            </w:tabs>
            <w:spacing w:after="0" w:line="400" w:lineRule="exact"/>
            <w:ind w:left="440"/>
            <w:rPr>
              <w:rFonts w:cs="Times New Roman"/>
              <w:noProof/>
              <w:kern w:val="2"/>
              <w:sz w:val="21"/>
            </w:rPr>
          </w:pPr>
          <w:hyperlink w:anchor="_Toc4687821" w:history="1">
            <w:r w:rsidR="00B03531" w:rsidRPr="00B03531">
              <w:rPr>
                <w:rStyle w:val="aff2"/>
                <w:rFonts w:cs="Times New Roman"/>
                <w:noProof/>
              </w:rPr>
              <w:t xml:space="preserve">5.3  </w:t>
            </w:r>
            <w:r w:rsidR="00B03531" w:rsidRPr="00B03531">
              <w:rPr>
                <w:rStyle w:val="aff2"/>
                <w:rFonts w:cs="Times New Roman"/>
                <w:noProof/>
              </w:rPr>
              <w:t>进一步研究的建议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_Toc4687821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3A2F079C" w14:textId="69983989" w:rsidR="00B03531" w:rsidRPr="00B03531" w:rsidRDefault="00575FAC" w:rsidP="00B03531">
          <w:pPr>
            <w:pStyle w:val="11"/>
            <w:spacing w:line="400" w:lineRule="exact"/>
            <w:rPr>
              <w:rFonts w:eastAsiaTheme="minorEastAsia"/>
              <w:kern w:val="2"/>
              <w:sz w:val="21"/>
              <w:szCs w:val="22"/>
            </w:rPr>
          </w:pPr>
          <w:hyperlink w:anchor="_Toc4687822" w:history="1">
            <w:r w:rsidR="00B03531" w:rsidRPr="00B03531">
              <w:rPr>
                <w:rStyle w:val="aff2"/>
                <w:rFonts w:eastAsiaTheme="minorEastAsia"/>
              </w:rPr>
              <w:t>参考文献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_Toc4687822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48</w:t>
            </w:r>
            <w:r w:rsidR="00B03531" w:rsidRPr="00B03531">
              <w:rPr>
                <w:rFonts w:eastAsiaTheme="minorEastAsia"/>
                <w:webHidden/>
              </w:rPr>
              <w:fldChar w:fldCharType="end"/>
            </w:r>
          </w:hyperlink>
        </w:p>
        <w:p w14:paraId="3943B1F5" w14:textId="411838BC" w:rsidR="00B03531" w:rsidRPr="00B03531" w:rsidRDefault="00575FAC" w:rsidP="00B03531">
          <w:pPr>
            <w:pStyle w:val="11"/>
            <w:spacing w:line="400" w:lineRule="exact"/>
            <w:rPr>
              <w:rFonts w:eastAsiaTheme="minorEastAsia"/>
              <w:kern w:val="2"/>
              <w:sz w:val="21"/>
              <w:szCs w:val="22"/>
            </w:rPr>
          </w:pPr>
          <w:hyperlink w:anchor="_Toc4687823" w:history="1">
            <w:r w:rsidR="00B03531" w:rsidRPr="00B03531">
              <w:rPr>
                <w:rStyle w:val="aff2"/>
                <w:rFonts w:eastAsiaTheme="minorEastAsia"/>
              </w:rPr>
              <w:t>致谢</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52</w:t>
            </w:r>
            <w:r w:rsidR="00B03531" w:rsidRPr="00B03531">
              <w:rPr>
                <w:rFonts w:eastAsiaTheme="minorEastAsia"/>
                <w:webHidden/>
              </w:rPr>
              <w:fldChar w:fldCharType="end"/>
            </w:r>
          </w:hyperlink>
        </w:p>
        <w:p w14:paraId="750EC603" w14:textId="1F3C7C28" w:rsidR="00B03531" w:rsidRPr="00B03531" w:rsidRDefault="00575FAC" w:rsidP="00B03531">
          <w:pPr>
            <w:pStyle w:val="11"/>
            <w:spacing w:line="400" w:lineRule="exact"/>
            <w:rPr>
              <w:rFonts w:eastAsiaTheme="minorEastAsia"/>
              <w:kern w:val="2"/>
              <w:sz w:val="21"/>
              <w:szCs w:val="22"/>
            </w:rPr>
          </w:pPr>
          <w:hyperlink w:anchor="_Toc4687824" w:history="1">
            <w:r w:rsidR="00B03531" w:rsidRPr="00B03531">
              <w:rPr>
                <w:rStyle w:val="aff2"/>
                <w:rFonts w:eastAsiaTheme="minorEastAsia"/>
              </w:rPr>
              <w:t>作者简介</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53</w:t>
            </w:r>
            <w:r w:rsidR="00B03531" w:rsidRPr="00B03531">
              <w:rPr>
                <w:rFonts w:eastAsiaTheme="minorEastAsia"/>
                <w:webHidden/>
              </w:rPr>
              <w:fldChar w:fldCharType="end"/>
            </w:r>
          </w:hyperlink>
        </w:p>
        <w:p w14:paraId="4D4925A0" w14:textId="5E81C40D" w:rsidR="00D44CAA" w:rsidRPr="00917E5F" w:rsidRDefault="00147641" w:rsidP="002931FA">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23" w:name="_Toc4687795"/>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2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24" w:name="_Toc468779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24"/>
    </w:p>
    <w:p w14:paraId="4D4886D3" w14:textId="3EF250E6"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ins w:id="25" w:author="曾 翠红" w:date="2019-05-07T10:34:00Z">
        <w:r w:rsidR="009314E9">
          <w:rPr>
            <w:rFonts w:ascii="Times New Roman" w:hAnsi="Times New Roman" w:cs="Times New Roman" w:hint="eastAsia"/>
            <w:sz w:val="24"/>
            <w:szCs w:val="24"/>
          </w:rPr>
          <w:t>这使得</w:t>
        </w:r>
      </w:ins>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del w:id="26" w:author="曾 翠红" w:date="2019-05-07T10:35:00Z">
        <w:r w:rsidR="00027EDA" w:rsidDel="009314E9">
          <w:rPr>
            <w:rFonts w:ascii="Times New Roman" w:hAnsi="Times New Roman" w:cs="Times New Roman" w:hint="eastAsia"/>
            <w:sz w:val="24"/>
            <w:szCs w:val="24"/>
          </w:rPr>
          <w:delText>然而，</w:delText>
        </w:r>
      </w:del>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72DD97EE"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ins w:id="27" w:author="曾 翠红" w:date="2019-05-07T10:35:00Z">
        <w:r w:rsidR="009314E9">
          <w:rPr>
            <w:rFonts w:ascii="Times New Roman" w:hAnsi="Times New Roman" w:cs="Times New Roman" w:hint="eastAsia"/>
            <w:sz w:val="24"/>
            <w:szCs w:val="24"/>
          </w:rPr>
          <w:t>农村劳动力规模持续</w:t>
        </w:r>
      </w:ins>
      <w:ins w:id="28" w:author="曾 翠红" w:date="2019-05-07T10:36:00Z">
        <w:r w:rsidR="009314E9">
          <w:rPr>
            <w:rFonts w:ascii="Times New Roman" w:hAnsi="Times New Roman" w:cs="Times New Roman" w:hint="eastAsia"/>
            <w:sz w:val="24"/>
            <w:szCs w:val="24"/>
          </w:rPr>
          <w:t>缩小。</w:t>
        </w:r>
      </w:ins>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del w:id="29" w:author="曾 翠红" w:date="2019-05-07T10:36:00Z">
        <w:r w:rsidR="00E631A6" w:rsidDel="009314E9">
          <w:rPr>
            <w:rFonts w:ascii="Times New Roman" w:hAnsi="Times New Roman" w:cs="Times New Roman" w:hint="eastAsia"/>
            <w:sz w:val="24"/>
            <w:szCs w:val="24"/>
          </w:rPr>
          <w:delText>，</w:delText>
        </w:r>
        <w:r w:rsidR="00737DF0" w:rsidRPr="00AF35D8" w:rsidDel="009314E9">
          <w:rPr>
            <w:rFonts w:ascii="Times New Roman" w:hAnsi="Times New Roman" w:cs="Times New Roman"/>
            <w:sz w:val="24"/>
            <w:szCs w:val="24"/>
          </w:rPr>
          <w:delText>农村劳动力规模</w:delText>
        </w:r>
        <w:r w:rsidR="00A74C39" w:rsidDel="009314E9">
          <w:rPr>
            <w:rFonts w:ascii="Times New Roman" w:hAnsi="Times New Roman" w:cs="Times New Roman" w:hint="eastAsia"/>
            <w:sz w:val="24"/>
            <w:szCs w:val="24"/>
          </w:rPr>
          <w:delText>持续降低</w:delText>
        </w:r>
      </w:del>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16AB7186"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ins w:id="30" w:author="曾 翠红" w:date="2019-05-07T10:36:00Z">
        <w:r w:rsidR="009314E9">
          <w:rPr>
            <w:rFonts w:ascii="Times New Roman" w:hAnsi="Times New Roman" w:cs="Times New Roman" w:hint="eastAsia"/>
            <w:sz w:val="24"/>
            <w:szCs w:val="24"/>
          </w:rPr>
          <w:t>农村土地流转更加便利。</w:t>
        </w:r>
      </w:ins>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del w:id="31" w:author="曾 翠红" w:date="2019-05-07T10:36:00Z">
        <w:r w:rsidR="0033668F" w:rsidDel="009314E9">
          <w:rPr>
            <w:rFonts w:ascii="Times New Roman" w:hAnsi="Times New Roman" w:cs="Times New Roman" w:hint="eastAsia"/>
            <w:sz w:val="24"/>
            <w:szCs w:val="24"/>
          </w:rPr>
          <w:delText>承包</w:delText>
        </w:r>
      </w:del>
      <w:r w:rsidR="0033668F">
        <w:rPr>
          <w:rFonts w:ascii="Times New Roman" w:hAnsi="Times New Roman" w:cs="Times New Roman" w:hint="eastAsia"/>
          <w:sz w:val="24"/>
          <w:szCs w:val="24"/>
        </w:rPr>
        <w:t>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w:t>
      </w:r>
      <w:del w:id="32" w:author="曾 翠红" w:date="2019-05-07T10:36:00Z">
        <w:r w:rsidR="00612CE7" w:rsidDel="009314E9">
          <w:rPr>
            <w:rFonts w:ascii="Times New Roman" w:hAnsi="Times New Roman" w:cs="Times New Roman" w:hint="eastAsia"/>
            <w:sz w:val="24"/>
            <w:szCs w:val="24"/>
          </w:rPr>
          <w:delText>承包</w:delText>
        </w:r>
      </w:del>
      <w:r w:rsidR="00612CE7">
        <w:rPr>
          <w:rFonts w:ascii="Times New Roman" w:hAnsi="Times New Roman" w:cs="Times New Roman" w:hint="eastAsia"/>
          <w:sz w:val="24"/>
          <w:szCs w:val="24"/>
        </w:rPr>
        <w:t>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del w:id="33" w:author="曾 翠红" w:date="2019-05-07T10:36:00Z">
        <w:r w:rsidR="00125AB5" w:rsidDel="009314E9">
          <w:rPr>
            <w:rFonts w:ascii="Times New Roman" w:hAnsi="Times New Roman" w:cs="Times New Roman" w:hint="eastAsia"/>
            <w:sz w:val="24"/>
            <w:szCs w:val="24"/>
          </w:rPr>
          <w:delText>承包</w:delText>
        </w:r>
      </w:del>
      <w:r w:rsidR="00125AB5">
        <w:rPr>
          <w:rFonts w:ascii="Times New Roman" w:hAnsi="Times New Roman" w:cs="Times New Roman" w:hint="eastAsia"/>
          <w:sz w:val="24"/>
          <w:szCs w:val="24"/>
        </w:rPr>
        <w:t>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62EECE69"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237679">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27C94217" w:rsidR="0070651B" w:rsidRDefault="0070651B" w:rsidP="005D136F">
      <w:pPr>
        <w:spacing w:after="0" w:line="400" w:lineRule="exact"/>
        <w:ind w:firstLineChars="200" w:firstLine="480"/>
        <w:jc w:val="both"/>
        <w:rPr>
          <w:rFonts w:ascii="Times New Roman" w:hAnsi="Times New Roman" w:cs="Times New Roman"/>
          <w:sz w:val="24"/>
          <w:szCs w:val="24"/>
        </w:rPr>
      </w:pPr>
      <w:del w:id="34" w:author="曾 翠红" w:date="2019-05-07T10:36:00Z">
        <w:r w:rsidDel="009314E9">
          <w:rPr>
            <w:rFonts w:ascii="Times New Roman" w:hAnsi="Times New Roman" w:cs="Times New Roman" w:hint="eastAsia"/>
            <w:sz w:val="24"/>
            <w:szCs w:val="24"/>
          </w:rPr>
          <w:delText>但</w:delText>
        </w:r>
      </w:del>
      <w:r>
        <w:rPr>
          <w:rFonts w:ascii="Times New Roman" w:hAnsi="Times New Roman" w:cs="Times New Roman" w:hint="eastAsia"/>
          <w:sz w:val="24"/>
          <w:szCs w:val="24"/>
        </w:rPr>
        <w:t>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D302D3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del w:id="35" w:author="曾 翠红" w:date="2019-05-07T10:33:00Z">
        <w:r w:rsidR="00047B5B" w:rsidDel="009314E9">
          <w:rPr>
            <w:rFonts w:ascii="Times New Roman" w:hAnsi="Times New Roman" w:cs="Times New Roman"/>
            <w:sz w:val="24"/>
            <w:szCs w:val="24"/>
          </w:rPr>
          <w:delText>稻谷</w:delText>
        </w:r>
      </w:del>
      <w:ins w:id="36" w:author="曾 翠红" w:date="2019-05-07T10:33:00Z">
        <w:r w:rsidR="009314E9">
          <w:rPr>
            <w:rFonts w:ascii="Times New Roman" w:hAnsi="Times New Roman" w:cs="Times New Roman"/>
            <w:sz w:val="24"/>
            <w:szCs w:val="24"/>
          </w:rPr>
          <w:t>水稻</w:t>
        </w:r>
      </w:ins>
      <w:r w:rsidR="00047B5B">
        <w:rPr>
          <w:rFonts w:ascii="Times New Roman" w:hAnsi="Times New Roman" w:cs="Times New Roman"/>
          <w:sz w:val="24"/>
          <w:szCs w:val="24"/>
        </w:rPr>
        <w:t>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37" w:name="_Toc468779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37"/>
    </w:p>
    <w:p w14:paraId="2B23ED91" w14:textId="411784E1"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ins w:id="38" w:author="曾 翠红" w:date="2019-05-07T10:37:00Z">
        <w:r w:rsidR="009314E9">
          <w:rPr>
            <w:rFonts w:ascii="Times New Roman" w:hAnsi="Times New Roman" w:cs="Times New Roman" w:hint="eastAsia"/>
            <w:sz w:val="24"/>
            <w:szCs w:val="24"/>
          </w:rPr>
          <w:t>土地</w:t>
        </w:r>
      </w:ins>
      <w:r w:rsidR="00073B89">
        <w:rPr>
          <w:rFonts w:ascii="Times New Roman" w:hAnsi="Times New Roman" w:cs="Times New Roman" w:hint="eastAsia"/>
          <w:sz w:val="24"/>
          <w:szCs w:val="24"/>
        </w:rPr>
        <w:t>生产率与规模是否存在显著的关系，</w:t>
      </w:r>
      <w:del w:id="39" w:author="曾 翠红" w:date="2019-05-07T10:37:00Z">
        <w:r w:rsidR="00073B89" w:rsidDel="009314E9">
          <w:rPr>
            <w:rFonts w:ascii="Times New Roman" w:hAnsi="Times New Roman" w:cs="Times New Roman" w:hint="eastAsia"/>
            <w:sz w:val="24"/>
            <w:szCs w:val="24"/>
          </w:rPr>
          <w:delText>生产率</w:delText>
        </w:r>
      </w:del>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6EAD5781"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w:t>
      </w:r>
      <w:ins w:id="40" w:author="曾 翠红" w:date="2019-05-07T10:38:00Z">
        <w:r w:rsidR="005B5F5F">
          <w:rPr>
            <w:rFonts w:ascii="Times New Roman" w:hAnsi="Times New Roman" w:cs="Times New Roman" w:hint="eastAsia"/>
            <w:sz w:val="24"/>
            <w:szCs w:val="24"/>
          </w:rPr>
          <w:t>特征</w:t>
        </w:r>
      </w:ins>
      <w:del w:id="41" w:author="曾 翠红" w:date="2019-05-07T10:38:00Z">
        <w:r w:rsidR="003848C9" w:rsidRPr="003848C9" w:rsidDel="005B5F5F">
          <w:rPr>
            <w:rFonts w:ascii="Times New Roman" w:hAnsi="Times New Roman" w:cs="Times New Roman" w:hint="eastAsia"/>
            <w:sz w:val="24"/>
            <w:szCs w:val="24"/>
          </w:rPr>
          <w:delText>情况</w:delText>
        </w:r>
      </w:del>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52A4DBA3"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ins w:id="42" w:author="曾 翠红" w:date="2019-05-07T10:39:00Z">
        <w:r w:rsidR="005B5F5F">
          <w:rPr>
            <w:rFonts w:ascii="Times New Roman" w:hAnsi="Times New Roman" w:cs="Times New Roman" w:hint="eastAsia"/>
            <w:sz w:val="24"/>
            <w:szCs w:val="24"/>
          </w:rPr>
          <w:t>三点建议。</w:t>
        </w:r>
        <w:r w:rsidR="005B5F5F">
          <w:rPr>
            <w:rFonts w:ascii="Times New Roman" w:hAnsi="Times New Roman" w:cs="Times New Roman"/>
            <w:sz w:val="24"/>
            <w:szCs w:val="24"/>
          </w:rPr>
          <w:t>一</w:t>
        </w:r>
        <w:r w:rsidR="005B5F5F">
          <w:rPr>
            <w:rFonts w:ascii="Times New Roman" w:hAnsi="Times New Roman" w:cs="Times New Roman" w:hint="eastAsia"/>
            <w:sz w:val="24"/>
            <w:szCs w:val="24"/>
          </w:rPr>
          <w:t>是</w:t>
        </w:r>
      </w:ins>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del w:id="43" w:author="曾 翠红" w:date="2019-05-07T10:39:00Z">
        <w:r w:rsidR="00A06ED6" w:rsidRPr="006939E1" w:rsidDel="005B5F5F">
          <w:rPr>
            <w:rFonts w:ascii="Times New Roman" w:hAnsi="Times New Roman" w:cs="Times New Roman"/>
            <w:sz w:val="24"/>
            <w:szCs w:val="24"/>
          </w:rPr>
          <w:delText>。</w:delText>
        </w:r>
      </w:del>
      <w:ins w:id="44" w:author="曾 翠红" w:date="2019-05-07T10:39:00Z">
        <w:r w:rsidR="005B5F5F">
          <w:rPr>
            <w:rFonts w:ascii="Times New Roman" w:hAnsi="Times New Roman" w:cs="Times New Roman" w:hint="eastAsia"/>
            <w:sz w:val="24"/>
            <w:szCs w:val="24"/>
          </w:rPr>
          <w:t>；二是</w:t>
        </w:r>
      </w:ins>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del w:id="45" w:author="曾 翠红" w:date="2019-05-07T10:33:00Z">
        <w:r w:rsidR="00012A4C" w:rsidRPr="006939E1" w:rsidDel="009314E9">
          <w:rPr>
            <w:rFonts w:ascii="Times New Roman" w:hAnsi="Times New Roman" w:cs="Times New Roman" w:hint="eastAsia"/>
            <w:sz w:val="24"/>
            <w:szCs w:val="24"/>
          </w:rPr>
          <w:delText>稻谷</w:delText>
        </w:r>
      </w:del>
      <w:ins w:id="46" w:author="曾 翠红" w:date="2019-05-07T10:33:00Z">
        <w:r w:rsidR="009314E9">
          <w:rPr>
            <w:rFonts w:ascii="Times New Roman" w:hAnsi="Times New Roman" w:cs="Times New Roman" w:hint="eastAsia"/>
            <w:sz w:val="24"/>
            <w:szCs w:val="24"/>
          </w:rPr>
          <w:t>水稻</w:t>
        </w:r>
      </w:ins>
      <w:r w:rsidR="00D21531" w:rsidRPr="006939E1">
        <w:rPr>
          <w:rFonts w:ascii="Times New Roman" w:hAnsi="Times New Roman" w:cs="Times New Roman" w:hint="eastAsia"/>
          <w:sz w:val="24"/>
          <w:szCs w:val="24"/>
        </w:rPr>
        <w:t>种植区机械技术的变革</w:t>
      </w:r>
      <w:del w:id="47" w:author="曾 翠红" w:date="2019-05-07T10:39:00Z">
        <w:r w:rsidR="00A06ED6" w:rsidRPr="006939E1" w:rsidDel="005B5F5F">
          <w:rPr>
            <w:rFonts w:ascii="Times New Roman" w:hAnsi="Times New Roman" w:cs="Times New Roman"/>
            <w:sz w:val="24"/>
            <w:szCs w:val="24"/>
          </w:rPr>
          <w:delText>。</w:delText>
        </w:r>
      </w:del>
      <w:ins w:id="48" w:author="曾 翠红" w:date="2019-05-07T10:39:00Z">
        <w:r w:rsidR="005B5F5F">
          <w:rPr>
            <w:rFonts w:ascii="Times New Roman" w:hAnsi="Times New Roman" w:cs="Times New Roman" w:hint="eastAsia"/>
            <w:sz w:val="24"/>
            <w:szCs w:val="24"/>
          </w:rPr>
          <w:t>；三是</w:t>
        </w:r>
      </w:ins>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49" w:name="_Toc468779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49"/>
    </w:p>
    <w:p w14:paraId="228329A8" w14:textId="5A5F176B"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del w:id="50" w:author="曾 翠红" w:date="2019-05-07T10:39:00Z">
        <w:r w:rsidR="00754DF7" w:rsidDel="0018711E">
          <w:rPr>
            <w:rFonts w:ascii="Times New Roman" w:hAnsi="Times New Roman" w:cs="Times New Roman" w:hint="eastAsia"/>
            <w:sz w:val="24"/>
            <w:szCs w:val="24"/>
          </w:rPr>
          <w:delText>。</w:delText>
        </w:r>
      </w:del>
      <w:ins w:id="51" w:author="曾 翠红" w:date="2019-05-07T10:39:00Z">
        <w:r w:rsidR="0018711E">
          <w:rPr>
            <w:rFonts w:ascii="Times New Roman" w:hAnsi="Times New Roman" w:cs="Times New Roman" w:hint="eastAsia"/>
            <w:sz w:val="24"/>
            <w:szCs w:val="24"/>
          </w:rPr>
          <w:t>；</w:t>
        </w:r>
      </w:ins>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del w:id="52" w:author="曾 翠红" w:date="2019-05-07T10:39:00Z">
        <w:r w:rsidR="00754DF7" w:rsidDel="0018711E">
          <w:rPr>
            <w:rFonts w:ascii="Times New Roman" w:hAnsi="Times New Roman" w:cs="Times New Roman" w:hint="eastAsia"/>
            <w:sz w:val="24"/>
            <w:szCs w:val="24"/>
          </w:rPr>
          <w:delText>。</w:delText>
        </w:r>
      </w:del>
      <w:ins w:id="53" w:author="曾 翠红" w:date="2019-05-07T10:39:00Z">
        <w:r w:rsidR="0018711E">
          <w:rPr>
            <w:rFonts w:ascii="Times New Roman" w:hAnsi="Times New Roman" w:cs="Times New Roman" w:hint="eastAsia"/>
            <w:sz w:val="24"/>
            <w:szCs w:val="24"/>
          </w:rPr>
          <w:t>；</w:t>
        </w:r>
      </w:ins>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ins w:id="54" w:author="曾 翠红" w:date="2019-05-07T10:40:00Z">
        <w:r w:rsidR="0018711E">
          <w:rPr>
            <w:rFonts w:ascii="Times New Roman" w:hAnsi="Times New Roman" w:cs="Times New Roman" w:hint="eastAsia"/>
            <w:sz w:val="24"/>
            <w:szCs w:val="24"/>
          </w:rPr>
          <w:t>记录了</w:t>
        </w:r>
      </w:ins>
      <w:del w:id="55" w:author="曾 翠红" w:date="2019-05-07T10:40:00Z">
        <w:r w:rsidDel="0018711E">
          <w:rPr>
            <w:rFonts w:ascii="Times New Roman" w:hAnsi="Times New Roman" w:cs="Times New Roman" w:hint="eastAsia"/>
            <w:sz w:val="24"/>
            <w:szCs w:val="24"/>
          </w:rPr>
          <w:delText>考察</w:delText>
        </w:r>
      </w:del>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ins w:id="56" w:author="曾 翠红" w:date="2019-05-07T10:40:00Z">
        <w:r w:rsidR="0018711E">
          <w:rPr>
            <w:rFonts w:ascii="Times New Roman" w:hAnsi="Times New Roman" w:cs="Times New Roman" w:hint="eastAsia"/>
            <w:sz w:val="24"/>
            <w:szCs w:val="24"/>
          </w:rPr>
          <w:t>样本</w:t>
        </w:r>
      </w:ins>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F40AE7F"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del w:id="57" w:author="曾 翠红" w:date="2019-05-07T10:40:00Z">
        <w:r w:rsidR="00522EF8" w:rsidDel="00094616">
          <w:rPr>
            <w:rFonts w:ascii="Times New Roman" w:hAnsi="Times New Roman" w:cs="Times New Roman" w:hint="eastAsia"/>
            <w:sz w:val="24"/>
            <w:szCs w:val="24"/>
          </w:rPr>
          <w:delText>。</w:delText>
        </w:r>
      </w:del>
      <w:ins w:id="58" w:author="曾 翠红" w:date="2019-05-07T10:40:00Z">
        <w:r w:rsidR="00094616">
          <w:rPr>
            <w:rFonts w:ascii="Times New Roman" w:hAnsi="Times New Roman" w:cs="Times New Roman" w:hint="eastAsia"/>
            <w:sz w:val="24"/>
            <w:szCs w:val="24"/>
          </w:rPr>
          <w:t>；</w:t>
        </w:r>
      </w:ins>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del w:id="59" w:author="曾 翠红" w:date="2019-05-07T10:40:00Z">
        <w:r w:rsidR="00C353F1" w:rsidDel="00094616">
          <w:rPr>
            <w:rFonts w:ascii="Times New Roman" w:hAnsi="Times New Roman" w:cs="Times New Roman" w:hint="eastAsia"/>
            <w:sz w:val="24"/>
            <w:szCs w:val="24"/>
          </w:rPr>
          <w:delText>。</w:delText>
        </w:r>
      </w:del>
      <w:ins w:id="60" w:author="曾 翠红" w:date="2019-05-07T10:40:00Z">
        <w:r w:rsidR="00094616">
          <w:rPr>
            <w:rFonts w:ascii="Times New Roman" w:hAnsi="Times New Roman" w:cs="Times New Roman" w:hint="eastAsia"/>
            <w:sz w:val="24"/>
            <w:szCs w:val="24"/>
          </w:rPr>
          <w:t>；</w:t>
        </w:r>
      </w:ins>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61" w:name="_Toc468779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61"/>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8240"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794312" w:rsidRPr="00EA6FCD" w:rsidRDefault="00794312" w:rsidP="00791D23">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794312" w:rsidRPr="00EA6FCD" w:rsidRDefault="00794312" w:rsidP="00791D23">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794312" w:rsidRPr="00EA6FCD" w:rsidRDefault="00794312" w:rsidP="00791D23">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794312" w:rsidRPr="00EA6FCD" w:rsidRDefault="00794312" w:rsidP="00791D23">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794312" w:rsidRPr="00EA6FCD" w:rsidRDefault="00794312" w:rsidP="00791D23">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794312" w:rsidRPr="006845FB" w:rsidRDefault="00794312" w:rsidP="00791D23">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794312" w:rsidRPr="006845FB" w:rsidRDefault="00794312" w:rsidP="00791D23">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794312" w:rsidRPr="006845FB" w:rsidRDefault="00794312" w:rsidP="00791D23">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94312" w:rsidRPr="00EA6FCD" w:rsidRDefault="00794312" w:rsidP="00791D23">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94312" w:rsidRPr="00EA6FCD" w:rsidRDefault="00794312" w:rsidP="00791D23">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794312" w:rsidRPr="00EA6FCD" w:rsidRDefault="00794312" w:rsidP="00791D23">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794312" w:rsidRPr="00EA6FCD" w:rsidRDefault="00794312" w:rsidP="00791D23">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794312" w:rsidRPr="00EA6FCD" w:rsidRDefault="00794312" w:rsidP="00791D23">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794312" w:rsidRPr="00EA6FCD" w:rsidRDefault="00794312" w:rsidP="00791D23">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8240;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794312" w:rsidRPr="00EA6FCD" w:rsidRDefault="00794312" w:rsidP="00791D23">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794312" w:rsidRPr="00EA6FCD" w:rsidRDefault="00794312" w:rsidP="00791D23">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794312" w:rsidRPr="00EA6FCD" w:rsidRDefault="00794312" w:rsidP="00791D23">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794312" w:rsidRPr="00EA6FCD" w:rsidRDefault="00794312" w:rsidP="00791D23">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794312" w:rsidRPr="00EA6FCD" w:rsidRDefault="00794312" w:rsidP="00791D23">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794312" w:rsidRPr="006845FB" w:rsidRDefault="00794312" w:rsidP="00791D23">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794312" w:rsidRPr="006845FB" w:rsidRDefault="00794312" w:rsidP="00791D23">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794312" w:rsidRPr="006845FB" w:rsidRDefault="00794312" w:rsidP="00791D23">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94312" w:rsidRPr="00EA6FCD" w:rsidRDefault="00794312" w:rsidP="00791D23">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94312" w:rsidRPr="00EA6FCD" w:rsidRDefault="00794312" w:rsidP="00791D23">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794312" w:rsidRPr="00EA6FCD" w:rsidRDefault="00794312" w:rsidP="00791D23">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794312" w:rsidRPr="00EA6FCD" w:rsidRDefault="00794312" w:rsidP="00791D23">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794312" w:rsidRPr="00EA6FCD" w:rsidRDefault="00794312" w:rsidP="00791D23">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794312" w:rsidRPr="00EA6FCD" w:rsidRDefault="00794312" w:rsidP="00791D23">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62" w:name="_Toc468780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62"/>
    </w:p>
    <w:p w14:paraId="0972115A" w14:textId="210C2E15"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del w:id="63" w:author="曾 翠红" w:date="2019-05-07T10:45:00Z">
        <w:r w:rsidRPr="00F20D6A" w:rsidDel="00791D23">
          <w:rPr>
            <w:rFonts w:ascii="Times New Roman" w:hAnsi="Times New Roman" w:cs="Times New Roman"/>
            <w:sz w:val="24"/>
            <w:szCs w:val="24"/>
          </w:rPr>
          <w:delText>3</w:delText>
        </w:r>
      </w:del>
      <w:ins w:id="64" w:author="曾 翠红" w:date="2019-05-07T10:45:00Z">
        <w:r w:rsidR="00791D23">
          <w:rPr>
            <w:rFonts w:ascii="Times New Roman" w:hAnsi="Times New Roman" w:cs="Times New Roman" w:hint="eastAsia"/>
            <w:sz w:val="24"/>
            <w:szCs w:val="24"/>
          </w:rPr>
          <w:t>三</w:t>
        </w:r>
      </w:ins>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65" w:name="_Toc4687801"/>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65"/>
    </w:p>
    <w:p w14:paraId="452C1045" w14:textId="73E8128E"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del w:id="66" w:author="曾 翠红" w:date="2019-05-07T10:46:00Z">
        <w:r w:rsidR="007923ED" w:rsidDel="00A33C67">
          <w:rPr>
            <w:rFonts w:ascii="宋体" w:eastAsia="宋体" w:hAnsi="宋体" w:hint="eastAsia"/>
            <w:sz w:val="24"/>
            <w:szCs w:val="24"/>
          </w:rPr>
          <w:delText>。</w:delText>
        </w:r>
      </w:del>
      <w:ins w:id="67" w:author="曾 翠红" w:date="2019-05-07T10:46:00Z">
        <w:r w:rsidR="00A33C67">
          <w:rPr>
            <w:rFonts w:ascii="宋体" w:eastAsia="宋体" w:hAnsi="宋体" w:hint="eastAsia"/>
            <w:sz w:val="24"/>
            <w:szCs w:val="24"/>
          </w:rPr>
          <w:t>；</w:t>
        </w:r>
      </w:ins>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68" w:name="_Toc468780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68"/>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7E3C204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296F7017"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w:t>
      </w:r>
      <w:ins w:id="69" w:author="曾 翠红" w:date="2019-05-07T10:48:00Z">
        <w:r w:rsidR="00A33C67">
          <w:rPr>
            <w:rFonts w:ascii="Times New Roman" w:eastAsia="宋体" w:hAnsi="Times New Roman" w:cs="Times New Roman" w:hint="eastAsia"/>
            <w:sz w:val="24"/>
            <w:szCs w:val="24"/>
          </w:rPr>
          <w:t>一季</w:t>
        </w:r>
      </w:ins>
      <w:del w:id="70" w:author="曾 翠红" w:date="2019-05-07T10:48:00Z">
        <w:r w:rsidRPr="00D65A9D" w:rsidDel="00A33C67">
          <w:rPr>
            <w:rFonts w:ascii="Times New Roman" w:eastAsia="宋体" w:hAnsi="Times New Roman" w:cs="Times New Roman"/>
            <w:sz w:val="24"/>
            <w:szCs w:val="24"/>
          </w:rPr>
          <w:delText>一熟</w:delText>
        </w:r>
      </w:del>
      <w:r w:rsidRPr="00D65A9D">
        <w:rPr>
          <w:rFonts w:ascii="Times New Roman" w:eastAsia="宋体" w:hAnsi="Times New Roman" w:cs="Times New Roman"/>
          <w:sz w:val="24"/>
          <w:szCs w:val="24"/>
        </w:rPr>
        <w:t>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4B3E2B7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w:t>
      </w:r>
      <w:ins w:id="71" w:author="曾 翠红" w:date="2019-05-07T10:48:00Z">
        <w:r w:rsidR="00A33C67">
          <w:rPr>
            <w:rFonts w:ascii="Times New Roman" w:hAnsi="Times New Roman" w:cs="Times New Roman" w:hint="eastAsia"/>
            <w:sz w:val="24"/>
            <w:szCs w:val="24"/>
          </w:rPr>
          <w:t>适宜种植两季作物的</w:t>
        </w:r>
      </w:ins>
      <w:r>
        <w:rPr>
          <w:rFonts w:ascii="Times New Roman" w:hAnsi="Times New Roman" w:cs="Times New Roman" w:hint="eastAsia"/>
          <w:sz w:val="24"/>
          <w:szCs w:val="24"/>
        </w:rPr>
        <w:t>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2" w:author="曾 翠红" w:date="2019-05-07T10:52:00Z">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123"/>
        <w:tblGridChange w:id="73">
          <w:tblGrid>
            <w:gridCol w:w="7123"/>
            <w:gridCol w:w="1679"/>
          </w:tblGrid>
        </w:tblGridChange>
      </w:tblGrid>
      <w:tr w:rsidR="00A33C67" w14:paraId="7BBADD7A" w14:textId="77777777" w:rsidTr="00A33C67">
        <w:trPr>
          <w:jc w:val="center"/>
          <w:trPrChange w:id="74" w:author="曾 翠红" w:date="2019-05-07T10:52:00Z">
            <w:trPr>
              <w:gridAfter w:val="0"/>
              <w:jc w:val="center"/>
            </w:trPr>
          </w:trPrChange>
        </w:trPr>
        <w:tc>
          <w:tcPr>
            <w:tcW w:w="7106" w:type="dxa"/>
            <w:vAlign w:val="center"/>
            <w:tcPrChange w:id="75" w:author="曾 翠红" w:date="2019-05-07T10:52:00Z">
              <w:tcPr>
                <w:tcW w:w="4356" w:type="dxa"/>
              </w:tcPr>
            </w:tcPrChange>
          </w:tcPr>
          <w:p w14:paraId="5912BCFA" w14:textId="2DDEE344" w:rsidR="00A33C67" w:rsidRDefault="00A33C67">
            <w:pPr>
              <w:spacing w:beforeLines="50" w:before="163" w:after="0"/>
              <w:jc w:val="center"/>
              <w:rPr>
                <w:rFonts w:ascii="Times New Roman" w:hAnsi="Times New Roman" w:cs="Times New Roman"/>
                <w:sz w:val="24"/>
                <w:szCs w:val="24"/>
              </w:rPr>
              <w:pPrChange w:id="76" w:author="曾 翠红" w:date="2019-05-07T10:53:00Z">
                <w:pPr>
                  <w:spacing w:beforeLines="50" w:before="163" w:after="0"/>
                  <w:ind w:firstLine="442"/>
                </w:pPr>
              </w:pPrChange>
            </w:pPr>
            <w:ins w:id="77" w:author="曾 翠红" w:date="2019-05-07T10:51:00Z">
              <w:r>
                <w:rPr>
                  <w:noProof/>
                </w:rPr>
                <w:drawing>
                  <wp:inline distT="0" distB="0" distL="0" distR="0" wp14:anchorId="5AC167FE" wp14:editId="5030F18A">
                    <wp:extent cx="3838575" cy="2900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3854586" cy="2912839"/>
                            </a:xfrm>
                            <a:prstGeom prst="rect">
                              <a:avLst/>
                            </a:prstGeom>
                            <a:ln>
                              <a:noFill/>
                            </a:ln>
                            <a:extLst>
                              <a:ext uri="{53640926-AAD7-44D8-BBD7-CCE9431645EC}">
                                <a14:shadowObscured xmlns:a14="http://schemas.microsoft.com/office/drawing/2010/main"/>
                              </a:ext>
                            </a:extLst>
                          </pic:spPr>
                        </pic:pic>
                      </a:graphicData>
                    </a:graphic>
                  </wp:inline>
                </w:drawing>
              </w:r>
            </w:ins>
            <w:del w:id="78" w:author="曾 翠红" w:date="2019-05-07T10:51:00Z">
              <w:r w:rsidDel="00A33C67">
                <w:rPr>
                  <w:noProof/>
                </w:rPr>
                <w:drawing>
                  <wp:inline distT="0" distB="0" distL="0" distR="0" wp14:anchorId="00DA0525" wp14:editId="63B37B53">
                    <wp:extent cx="4386372" cy="33147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4400183" cy="3325137"/>
                            </a:xfrm>
                            <a:prstGeom prst="rect">
                              <a:avLst/>
                            </a:prstGeom>
                            <a:ln>
                              <a:noFill/>
                            </a:ln>
                            <a:extLst>
                              <a:ext uri="{53640926-AAD7-44D8-BBD7-CCE9431645EC}">
                                <a14:shadowObscured xmlns:a14="http://schemas.microsoft.com/office/drawing/2010/main"/>
                              </a:ext>
                            </a:extLst>
                          </pic:spPr>
                        </pic:pic>
                      </a:graphicData>
                    </a:graphic>
                  </wp:inline>
                </w:drawing>
              </w:r>
            </w:del>
          </w:p>
        </w:tc>
      </w:tr>
      <w:tr w:rsidR="00A33C67" w:rsidDel="00A33C67" w14:paraId="605F2B0A" w14:textId="77777777" w:rsidTr="00A33C67">
        <w:trPr>
          <w:jc w:val="center"/>
          <w:del w:id="79" w:author="曾 翠红" w:date="2019-05-07T10:49:00Z"/>
          <w:trPrChange w:id="80" w:author="曾 翠红" w:date="2019-05-07T10:52:00Z">
            <w:trPr>
              <w:gridAfter w:val="0"/>
              <w:jc w:val="center"/>
            </w:trPr>
          </w:trPrChange>
        </w:trPr>
        <w:tc>
          <w:tcPr>
            <w:tcW w:w="7106" w:type="dxa"/>
            <w:tcPrChange w:id="81" w:author="曾 翠红" w:date="2019-05-07T10:52:00Z">
              <w:tcPr>
                <w:tcW w:w="4356" w:type="dxa"/>
              </w:tcPr>
            </w:tcPrChange>
          </w:tcPr>
          <w:p w14:paraId="4ACF9D10" w14:textId="09DFB6C3" w:rsidR="00A33C67" w:rsidRPr="00A6519D" w:rsidDel="00A33C67" w:rsidRDefault="00A33C67" w:rsidP="00470087">
            <w:pPr>
              <w:spacing w:after="0"/>
              <w:ind w:firstLine="440"/>
              <w:jc w:val="center"/>
              <w:rPr>
                <w:del w:id="82" w:author="曾 翠红" w:date="2019-05-07T10:49:00Z"/>
                <w:rFonts w:ascii="Times New Roman" w:hAnsi="Times New Roman" w:cs="Times New Roman"/>
                <w:b/>
                <w:sz w:val="24"/>
                <w:szCs w:val="24"/>
              </w:rPr>
            </w:pPr>
            <w:del w:id="83" w:author="曾 翠红" w:date="2019-05-07T10:49:00Z">
              <w:r w:rsidDel="00A33C67">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del>
          </w:p>
        </w:tc>
      </w:tr>
      <w:tr w:rsidR="00FF1A85" w:rsidRPr="009A4053" w14:paraId="55D4F906" w14:textId="77777777" w:rsidTr="00A33C67">
        <w:trPr>
          <w:jc w:val="center"/>
          <w:trPrChange w:id="84" w:author="曾 翠红" w:date="2019-05-07T10:52:00Z">
            <w:trPr>
              <w:jc w:val="center"/>
            </w:trPr>
          </w:trPrChange>
        </w:trPr>
        <w:tc>
          <w:tcPr>
            <w:tcW w:w="7106" w:type="dxa"/>
            <w:tcPrChange w:id="85" w:author="曾 翠红" w:date="2019-05-07T10:52:00Z">
              <w:tcPr>
                <w:tcW w:w="8802" w:type="dxa"/>
                <w:gridSpan w:val="2"/>
              </w:tcPr>
            </w:tcPrChange>
          </w:tcPr>
          <w:p w14:paraId="685A856D" w14:textId="14F60D7F" w:rsidR="00A836E5" w:rsidRDefault="00A836E5">
            <w:pPr>
              <w:pStyle w:val="af"/>
              <w:spacing w:afterLines="0" w:after="0" w:line="440" w:lineRule="exact"/>
              <w:jc w:val="center"/>
              <w:pPrChange w:id="86" w:author="曾 翠红" w:date="2019-05-07T10:53:00Z">
                <w:pPr>
                  <w:pStyle w:val="af"/>
                  <w:spacing w:afterLines="0" w:after="0"/>
                  <w:jc w:val="center"/>
                </w:pPr>
              </w:pPrChange>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237679">
              <w:rPr>
                <w:noProof/>
              </w:rPr>
              <w:t>2</w:t>
            </w:r>
            <w:r>
              <w:fldChar w:fldCharType="end"/>
            </w:r>
            <w:r>
              <w:t xml:space="preserve">  </w:t>
            </w:r>
            <w:r>
              <w:rPr>
                <w:rFonts w:hint="eastAsia"/>
              </w:rPr>
              <w:t>我国气候带</w:t>
            </w:r>
            <w:del w:id="87" w:author="曾 翠红" w:date="2019-05-07T10:53:00Z">
              <w:r w:rsidDel="00491090">
                <w:rPr>
                  <w:rFonts w:hint="eastAsia"/>
                </w:rPr>
                <w:delText>及熟制</w:delText>
              </w:r>
            </w:del>
            <w:r>
              <w:rPr>
                <w:rFonts w:hint="eastAsia"/>
              </w:rPr>
              <w:t>划分</w:t>
            </w:r>
          </w:p>
          <w:p w14:paraId="119D2D06" w14:textId="7A08F4FE" w:rsidR="009E6473" w:rsidRPr="005722A7" w:rsidRDefault="00FF1A85">
            <w:pPr>
              <w:spacing w:after="0" w:line="440" w:lineRule="exact"/>
              <w:jc w:val="center"/>
              <w:rPr>
                <w:rFonts w:ascii="Times New Roman" w:hAnsi="Times New Roman" w:cs="Times New Roman"/>
                <w:sz w:val="18"/>
                <w:szCs w:val="18"/>
              </w:rPr>
              <w:pPrChange w:id="88" w:author="曾 翠红" w:date="2019-05-07T10:53:00Z">
                <w:pPr>
                  <w:spacing w:after="0" w:line="400" w:lineRule="exact"/>
                  <w:ind w:firstLine="420"/>
                  <w:jc w:val="center"/>
                </w:pPr>
              </w:pPrChange>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1EC2F70C"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w:t>
      </w:r>
      <w:del w:id="89" w:author="曾 翠红" w:date="2019-05-08T20:24:00Z">
        <w:r w:rsidR="00CA62A2" w:rsidDel="004142C3">
          <w:rPr>
            <w:rFonts w:ascii="Times New Roman" w:hAnsi="Times New Roman" w:cs="Times New Roman" w:hint="eastAsia"/>
            <w:sz w:val="24"/>
            <w:szCs w:val="24"/>
          </w:rPr>
          <w:delText>就是</w:delText>
        </w:r>
      </w:del>
      <w:ins w:id="90" w:author="曾 翠红" w:date="2019-05-08T20:24:00Z">
        <w:r w:rsidR="004142C3">
          <w:rPr>
            <w:rFonts w:ascii="Times New Roman" w:hAnsi="Times New Roman" w:cs="Times New Roman" w:hint="eastAsia"/>
            <w:sz w:val="24"/>
            <w:szCs w:val="24"/>
          </w:rPr>
          <w:t>正是</w:t>
        </w:r>
      </w:ins>
      <w:r w:rsidR="00CA62A2">
        <w:rPr>
          <w:rFonts w:ascii="Times New Roman" w:hAnsi="Times New Roman" w:cs="Times New Roman" w:hint="eastAsia"/>
          <w:sz w:val="24"/>
          <w:szCs w:val="24"/>
        </w:rPr>
        <w:t>从发现亩均产量随着种植面积的扩大而降低开始的</w:t>
      </w:r>
      <w:del w:id="91" w:author="曾 翠红" w:date="2019-05-08T20:24:00Z">
        <w:r w:rsidR="00CA62A2" w:rsidDel="004142C3">
          <w:rPr>
            <w:rFonts w:ascii="Times New Roman" w:hAnsi="Times New Roman" w:cs="Times New Roman" w:hint="eastAsia"/>
            <w:sz w:val="24"/>
            <w:szCs w:val="24"/>
          </w:rPr>
          <w:delText>，</w:delText>
        </w:r>
        <w:r w:rsidR="00CA62A2" w:rsidDel="004142C3">
          <w:rPr>
            <w:rFonts w:ascii="Times New Roman" w:hAnsi="Times New Roman" w:cs="Times New Roman"/>
            <w:sz w:val="24"/>
            <w:szCs w:val="24"/>
          </w:rPr>
          <w:delText>而且</w:delText>
        </w:r>
      </w:del>
      <w:ins w:id="92" w:author="曾 翠红" w:date="2019-05-08T20:24:00Z">
        <w:r w:rsidR="004142C3">
          <w:rPr>
            <w:rFonts w:ascii="Times New Roman" w:hAnsi="Times New Roman" w:cs="Times New Roman" w:hint="eastAsia"/>
            <w:sz w:val="24"/>
            <w:szCs w:val="24"/>
          </w:rPr>
          <w:t>。</w:t>
        </w:r>
      </w:ins>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ins w:id="93" w:author="曾 翠红" w:date="2019-05-08T20:24:00Z">
        <w:r w:rsidR="004142C3">
          <w:rPr>
            <w:rFonts w:ascii="Times New Roman" w:hAnsi="Times New Roman" w:cs="Times New Roman" w:hint="eastAsia"/>
            <w:sz w:val="24"/>
            <w:szCs w:val="24"/>
          </w:rPr>
          <w:t>也有</w:t>
        </w:r>
      </w:ins>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641CAC6F"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ins w:id="94" w:author="曾 翠红" w:date="2019-05-08T20:26:00Z">
        <w:r w:rsidR="004142C3">
          <w:rPr>
            <w:rFonts w:ascii="Times New Roman" w:hAnsi="Times New Roman" w:cs="Times New Roman" w:hint="eastAsia"/>
            <w:sz w:val="24"/>
            <w:szCs w:val="24"/>
          </w:rPr>
          <w:t>农户层面以农户粮食的全部播种或收获面积为研究个体</w:t>
        </w:r>
        <w:r w:rsidR="004142C3">
          <w:rPr>
            <w:rFonts w:ascii="Times New Roman" w:hAnsi="Times New Roman" w:cs="Times New Roman"/>
            <w:sz w:val="24"/>
            <w:szCs w:val="24"/>
          </w:rPr>
          <w:fldChar w:fldCharType="begin"/>
        </w:r>
        <w:r w:rsidR="004142C3">
          <w:rPr>
            <w:rFonts w:ascii="Times New Roman" w:hAnsi="Times New Roman" w:cs="Times New Roman"/>
            <w:sz w:val="24"/>
            <w:szCs w:val="24"/>
          </w:rPr>
          <w:instrText xml:space="preserve"> ADDIN NE.Ref.{A328446B-7243-42AB-9C23-B42514ED629D}</w:instrText>
        </w:r>
        <w:r w:rsidR="004142C3">
          <w:rPr>
            <w:rFonts w:ascii="Times New Roman" w:hAnsi="Times New Roman" w:cs="Times New Roman"/>
            <w:sz w:val="24"/>
            <w:szCs w:val="24"/>
          </w:rPr>
          <w:fldChar w:fldCharType="separate"/>
        </w:r>
        <w:r w:rsidR="004142C3">
          <w:rPr>
            <w:rFonts w:ascii="Times New Roman" w:hAnsi="Times New Roman" w:cs="Times New Roman"/>
            <w:color w:val="080000"/>
            <w:sz w:val="24"/>
            <w:szCs w:val="24"/>
            <w:vertAlign w:val="superscript"/>
          </w:rPr>
          <w:t>[35, 36]</w:t>
        </w:r>
        <w:r w:rsidR="004142C3">
          <w:rPr>
            <w:rFonts w:ascii="Times New Roman" w:hAnsi="Times New Roman" w:cs="Times New Roman"/>
            <w:sz w:val="24"/>
            <w:szCs w:val="24"/>
          </w:rPr>
          <w:fldChar w:fldCharType="end"/>
        </w:r>
        <w:r w:rsidR="004142C3">
          <w:rPr>
            <w:rFonts w:ascii="Times New Roman" w:hAnsi="Times New Roman" w:cs="Times New Roman" w:hint="eastAsia"/>
            <w:sz w:val="24"/>
            <w:szCs w:val="24"/>
          </w:rPr>
          <w:t>，</w:t>
        </w:r>
      </w:ins>
      <w:r w:rsidR="0050504C">
        <w:rPr>
          <w:rFonts w:ascii="Times New Roman" w:hAnsi="Times New Roman" w:cs="Times New Roman" w:hint="eastAsia"/>
          <w:sz w:val="24"/>
          <w:szCs w:val="24"/>
        </w:rPr>
        <w:t>地块层面以农户连片不分割的土地面积为研究个体</w:t>
      </w:r>
      <w:del w:id="95" w:author="曾 翠红" w:date="2019-05-08T20:26:00Z">
        <w:r w:rsidR="005D7D82" w:rsidDel="004142C3">
          <w:rPr>
            <w:rFonts w:ascii="Times New Roman" w:hAnsi="Times New Roman" w:cs="Times New Roman" w:hint="eastAsia"/>
            <w:sz w:val="24"/>
            <w:szCs w:val="24"/>
          </w:rPr>
          <w:delText>，农户层面以农户粮食的全部播种</w:delText>
        </w:r>
        <w:r w:rsidR="0077082F" w:rsidDel="004142C3">
          <w:rPr>
            <w:rFonts w:ascii="Times New Roman" w:hAnsi="Times New Roman" w:cs="Times New Roman" w:hint="eastAsia"/>
            <w:sz w:val="24"/>
            <w:szCs w:val="24"/>
          </w:rPr>
          <w:delText>或</w:delText>
        </w:r>
        <w:r w:rsidR="005D7D82" w:rsidDel="004142C3">
          <w:rPr>
            <w:rFonts w:ascii="Times New Roman" w:hAnsi="Times New Roman" w:cs="Times New Roman" w:hint="eastAsia"/>
            <w:sz w:val="24"/>
            <w:szCs w:val="24"/>
          </w:rPr>
          <w:delText>收获面积为研究个体</w:delText>
        </w:r>
        <w:r w:rsidR="00556481" w:rsidDel="004142C3">
          <w:rPr>
            <w:rFonts w:ascii="Times New Roman" w:hAnsi="Times New Roman" w:cs="Times New Roman"/>
            <w:sz w:val="24"/>
            <w:szCs w:val="24"/>
          </w:rPr>
          <w:fldChar w:fldCharType="begin"/>
        </w:r>
        <w:r w:rsidR="00556481" w:rsidDel="004142C3">
          <w:rPr>
            <w:rFonts w:ascii="Times New Roman" w:hAnsi="Times New Roman" w:cs="Times New Roman"/>
            <w:sz w:val="24"/>
            <w:szCs w:val="24"/>
          </w:rPr>
          <w:delInstrText xml:space="preserve"> ADDIN NE.Ref.{A328446B-7243-42AB-9C23-B42514ED629D}</w:delInstrText>
        </w:r>
        <w:r w:rsidR="00556481" w:rsidDel="004142C3">
          <w:rPr>
            <w:rFonts w:ascii="Times New Roman" w:hAnsi="Times New Roman" w:cs="Times New Roman"/>
            <w:sz w:val="24"/>
            <w:szCs w:val="24"/>
          </w:rPr>
          <w:fldChar w:fldCharType="separate"/>
        </w:r>
        <w:r w:rsidR="00C47404" w:rsidDel="004142C3">
          <w:rPr>
            <w:rFonts w:ascii="Times New Roman" w:hAnsi="Times New Roman" w:cs="Times New Roman"/>
            <w:color w:val="080000"/>
            <w:sz w:val="24"/>
            <w:szCs w:val="24"/>
            <w:vertAlign w:val="superscript"/>
          </w:rPr>
          <w:delText>[35, 36]</w:delText>
        </w:r>
        <w:r w:rsidR="00556481" w:rsidDel="004142C3">
          <w:rPr>
            <w:rFonts w:ascii="Times New Roman" w:hAnsi="Times New Roman" w:cs="Times New Roman"/>
            <w:sz w:val="24"/>
            <w:szCs w:val="24"/>
          </w:rPr>
          <w:fldChar w:fldCharType="end"/>
        </w:r>
      </w:del>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ins w:id="96" w:author="曾 翠红" w:date="2019-05-08T20:28:00Z">
        <w:r w:rsidR="001E2104">
          <w:rPr>
            <w:rFonts w:ascii="Times New Roman" w:hAnsi="Times New Roman" w:cs="Times New Roman" w:hint="eastAsia"/>
            <w:sz w:val="24"/>
            <w:szCs w:val="24"/>
          </w:rPr>
          <w:t>，</w:t>
        </w:r>
      </w:ins>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49BA497A"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w:t>
      </w:r>
      <w:del w:id="97" w:author="曾 翠红" w:date="2019-05-08T20:28:00Z">
        <w:r w:rsidDel="002C201A">
          <w:rPr>
            <w:rFonts w:ascii="Times New Roman" w:hAnsi="Times New Roman" w:cs="Times New Roman" w:hint="eastAsia"/>
            <w:sz w:val="24"/>
            <w:szCs w:val="24"/>
          </w:rPr>
          <w:delText>就</w:delText>
        </w:r>
      </w:del>
      <w:ins w:id="98" w:author="曾 翠红" w:date="2019-05-08T20:28:00Z">
        <w:r w:rsidR="002C201A">
          <w:rPr>
            <w:rFonts w:ascii="Times New Roman" w:hAnsi="Times New Roman" w:cs="Times New Roman" w:hint="eastAsia"/>
            <w:sz w:val="24"/>
            <w:szCs w:val="24"/>
          </w:rPr>
          <w:t>这种处理方法</w:t>
        </w:r>
      </w:ins>
      <w:r>
        <w:rPr>
          <w:rFonts w:ascii="Times New Roman" w:hAnsi="Times New Roman" w:cs="Times New Roman" w:hint="eastAsia"/>
          <w:sz w:val="24"/>
          <w:szCs w:val="24"/>
        </w:rPr>
        <w:t>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99" w:name="_Toc468780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99"/>
    </w:p>
    <w:p w14:paraId="06290C71" w14:textId="4E0BF629"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w:t>
      </w:r>
      <w:ins w:id="100" w:author="曾 翠红" w:date="2019-05-08T20:32:00Z">
        <w:r w:rsidR="00252658">
          <w:rPr>
            <w:rFonts w:ascii="Times New Roman" w:hAnsi="Times New Roman" w:cs="Times New Roman" w:hint="eastAsia"/>
            <w:sz w:val="24"/>
            <w:szCs w:val="24"/>
          </w:rPr>
          <w:t>土地</w:t>
        </w:r>
      </w:ins>
      <w:r w:rsidR="00660C36">
        <w:rPr>
          <w:rFonts w:ascii="Times New Roman" w:hAnsi="Times New Roman" w:cs="Times New Roman" w:hint="eastAsia"/>
          <w:sz w:val="24"/>
          <w:szCs w:val="24"/>
        </w:rPr>
        <w:t>生产率与规模关系的看法</w:t>
      </w:r>
      <w:ins w:id="101" w:author="曾 翠红" w:date="2019-05-08T20:32:00Z">
        <w:r w:rsidR="00252658">
          <w:rPr>
            <w:rFonts w:ascii="Times New Roman" w:hAnsi="Times New Roman" w:cs="Times New Roman" w:hint="eastAsia"/>
            <w:sz w:val="24"/>
            <w:szCs w:val="24"/>
          </w:rPr>
          <w:t>或研究结论</w:t>
        </w:r>
      </w:ins>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179E81EC" w14:textId="77777777" w:rsidR="005F64F7" w:rsidRDefault="007904B4" w:rsidP="005F64F7">
      <w:pPr>
        <w:spacing w:after="0" w:line="440" w:lineRule="exact"/>
        <w:ind w:firstLineChars="200" w:firstLine="480"/>
        <w:jc w:val="both"/>
        <w:rPr>
          <w:ins w:id="102" w:author="曾 翠红" w:date="2019-05-08T20:37:00Z"/>
          <w:rFonts w:ascii="Times New Roman" w:hAnsi="Times New Roman" w:cs="Times New Roman"/>
          <w:sz w:val="24"/>
          <w:szCs w:val="24"/>
        </w:rPr>
        <w:sectPr w:rsidR="005F64F7" w:rsidSect="004C1DFA">
          <w:headerReference w:type="even" r:id="rId32"/>
          <w:headerReference w:type="default" r:id="rId33"/>
          <w:pgSz w:w="11906" w:h="16838"/>
          <w:pgMar w:top="1701" w:right="1418" w:bottom="1418" w:left="1701" w:header="1304" w:footer="1020" w:gutter="0"/>
          <w:cols w:space="425"/>
          <w:docGrid w:type="lines" w:linePitch="326"/>
        </w:sect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del w:id="103" w:author="曾 翠红" w:date="2019-05-08T20:34:00Z">
        <w:r w:rsidR="003A07E8" w:rsidDel="00252658">
          <w:rPr>
            <w:rFonts w:ascii="Times New Roman" w:hAnsi="Times New Roman" w:cs="Times New Roman" w:hint="eastAsia"/>
            <w:sz w:val="24"/>
            <w:szCs w:val="24"/>
          </w:rPr>
          <w:delText>农业</w:delText>
        </w:r>
      </w:del>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w:t>
      </w:r>
      <w:del w:id="104" w:author="曾 翠红" w:date="2019-05-08T20:34:00Z">
        <w:r w:rsidR="007C7D5E" w:rsidDel="00252658">
          <w:rPr>
            <w:rFonts w:ascii="Times New Roman" w:hAnsi="Times New Roman" w:cs="Times New Roman" w:hint="eastAsia"/>
            <w:sz w:val="24"/>
            <w:szCs w:val="24"/>
          </w:rPr>
          <w:delText>农业</w:delText>
        </w:r>
      </w:del>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w:t>
      </w:r>
      <w:ins w:id="105" w:author="曾 翠红" w:date="2019-05-08T20:34:00Z">
        <w:r w:rsidR="00252658">
          <w:rPr>
            <w:rFonts w:ascii="Times New Roman" w:hAnsi="Times New Roman" w:cs="Times New Roman" w:hint="eastAsia"/>
            <w:sz w:val="24"/>
            <w:szCs w:val="24"/>
          </w:rPr>
          <w:t>农业</w:t>
        </w:r>
      </w:ins>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ins w:id="106" w:author="曾 翠红" w:date="2019-05-08T20:35:00Z">
        <w:r w:rsidR="00252658">
          <w:rPr>
            <w:rFonts w:ascii="Times New Roman" w:hAnsi="Times New Roman" w:cs="Times New Roman" w:hint="eastAsia"/>
            <w:sz w:val="24"/>
            <w:szCs w:val="24"/>
          </w:rPr>
          <w:t>丰富，</w:t>
        </w:r>
        <w:r w:rsidR="00252658">
          <w:rPr>
            <w:rFonts w:ascii="Times New Roman" w:hAnsi="Times New Roman" w:cs="Times New Roman"/>
            <w:sz w:val="24"/>
            <w:szCs w:val="24"/>
          </w:rPr>
          <w:t>本文</w:t>
        </w:r>
        <w:r w:rsidR="00252658">
          <w:rPr>
            <w:rFonts w:ascii="Times New Roman" w:hAnsi="Times New Roman" w:cs="Times New Roman" w:hint="eastAsia"/>
            <w:sz w:val="24"/>
            <w:szCs w:val="24"/>
          </w:rPr>
          <w:t>将这些因素</w:t>
        </w:r>
      </w:ins>
      <w:del w:id="107" w:author="曾 翠红" w:date="2019-05-08T20:35:00Z">
        <w:r w:rsidR="005B6215" w:rsidDel="00252658">
          <w:rPr>
            <w:rFonts w:ascii="Times New Roman" w:hAnsi="Times New Roman" w:cs="Times New Roman" w:hint="eastAsia"/>
            <w:sz w:val="24"/>
            <w:szCs w:val="24"/>
          </w:rPr>
          <w:delText>具体</w:delText>
        </w:r>
      </w:del>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w:t>
      </w:r>
      <w:ins w:id="108" w:author="曾 翠红" w:date="2019-05-08T20:35:00Z">
        <w:r w:rsidR="007F0631">
          <w:rPr>
            <w:rFonts w:ascii="Times New Roman" w:hAnsi="Times New Roman" w:cs="Times New Roman" w:hint="eastAsia"/>
            <w:sz w:val="24"/>
            <w:szCs w:val="24"/>
          </w:rPr>
          <w:t>两个方面</w:t>
        </w:r>
      </w:ins>
      <w:r w:rsidR="002D351D">
        <w:rPr>
          <w:rFonts w:ascii="Times New Roman" w:hAnsi="Times New Roman" w:cs="Times New Roman" w:hint="eastAsia"/>
          <w:sz w:val="24"/>
          <w:szCs w:val="24"/>
        </w:rPr>
        <w:t>，社会因素包括生产者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ins w:id="109" w:author="曾 翠红" w:date="2019-05-08T20:35:00Z">
        <w:r w:rsidR="007F0631">
          <w:rPr>
            <w:rFonts w:ascii="Times New Roman" w:hAnsi="Times New Roman" w:cs="Times New Roman" w:hint="eastAsia"/>
            <w:sz w:val="24"/>
            <w:szCs w:val="24"/>
          </w:rPr>
          <w:t>三个方面</w:t>
        </w:r>
      </w:ins>
      <w:r w:rsidR="002D351D">
        <w:rPr>
          <w:rFonts w:ascii="Times New Roman" w:hAnsi="Times New Roman" w:cs="Times New Roman" w:hint="eastAsia"/>
          <w:sz w:val="24"/>
          <w:szCs w:val="24"/>
        </w:rPr>
        <w:t>。</w:t>
      </w:r>
    </w:p>
    <w:p w14:paraId="27828493" w14:textId="06A29E06" w:rsidR="007904B4" w:rsidRPr="00AF35D8" w:rsidDel="005F64F7" w:rsidRDefault="007904B4" w:rsidP="000C68E8">
      <w:pPr>
        <w:spacing w:after="0" w:line="400" w:lineRule="exact"/>
        <w:ind w:firstLineChars="200" w:firstLine="480"/>
        <w:jc w:val="both"/>
        <w:rPr>
          <w:del w:id="110" w:author="曾 翠红" w:date="2019-05-08T20:36:00Z"/>
          <w:rFonts w:ascii="Times New Roman" w:hAnsi="Times New Roman" w:cs="Times New Roman"/>
          <w:sz w:val="24"/>
          <w:szCs w:val="24"/>
        </w:rPr>
      </w:pP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554185DC"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ins w:id="111" w:author="曾 翠红" w:date="2019-05-08T20:38:00Z">
        <w:r w:rsidR="0062393C">
          <w:rPr>
            <w:rFonts w:ascii="Times New Roman" w:hAnsi="Times New Roman" w:cs="Times New Roman" w:hint="eastAsia"/>
            <w:sz w:val="24"/>
            <w:szCs w:val="24"/>
          </w:rPr>
          <w:t>两个方面</w:t>
        </w:r>
      </w:ins>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del w:id="112" w:author="曾 翠红" w:date="2019-05-08T20:37:00Z">
        <w:r w:rsidR="00CB5870" w:rsidRPr="004421B2" w:rsidDel="00A84C33">
          <w:rPr>
            <w:rFonts w:ascii="Times New Roman" w:hAnsi="Times New Roman" w:cs="Times New Roman" w:hint="eastAsia"/>
            <w:sz w:val="24"/>
            <w:szCs w:val="24"/>
          </w:rPr>
          <w:delText>。</w:delText>
        </w:r>
      </w:del>
      <w:ins w:id="113" w:author="曾 翠红" w:date="2019-05-08T20:37:00Z">
        <w:r w:rsidR="00A84C33">
          <w:rPr>
            <w:rFonts w:ascii="Times New Roman" w:hAnsi="Times New Roman" w:cs="Times New Roman" w:hint="eastAsia"/>
            <w:sz w:val="24"/>
            <w:szCs w:val="24"/>
          </w:rPr>
          <w:t>；</w:t>
        </w:r>
      </w:ins>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30F84175"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267E3D74"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del w:id="114" w:author="曾 翠红" w:date="2019-05-08T20:47:00Z">
        <w:r w:rsidRPr="00AF35D8" w:rsidDel="00E06031">
          <w:rPr>
            <w:rFonts w:ascii="Times New Roman" w:hAnsi="Times New Roman" w:cs="Times New Roman" w:hint="eastAsia"/>
            <w:sz w:val="24"/>
            <w:szCs w:val="24"/>
          </w:rPr>
          <w:delText>。</w:delText>
        </w:r>
      </w:del>
      <w:ins w:id="115" w:author="曾 翠红" w:date="2019-05-08T20:47:00Z">
        <w:r w:rsidR="00E06031">
          <w:rPr>
            <w:rFonts w:ascii="Times New Roman" w:hAnsi="Times New Roman" w:cs="Times New Roman" w:hint="eastAsia"/>
            <w:sz w:val="24"/>
            <w:szCs w:val="24"/>
          </w:rPr>
          <w:t>；</w:t>
        </w:r>
      </w:ins>
      <w:r w:rsidR="000145D8" w:rsidRPr="00AF35D8">
        <w:rPr>
          <w:rFonts w:ascii="Times New Roman" w:hAnsi="Times New Roman" w:cs="Times New Roman" w:hint="eastAsia"/>
          <w:sz w:val="24"/>
          <w:szCs w:val="24"/>
        </w:rPr>
        <w:t>文化程度</w:t>
      </w:r>
      <w:ins w:id="116" w:author="曾 翠红" w:date="2019-05-08T20:48:00Z">
        <w:r w:rsidR="002D0CB6">
          <w:rPr>
            <w:rFonts w:ascii="Times New Roman" w:hAnsi="Times New Roman" w:cs="Times New Roman" w:hint="eastAsia"/>
            <w:sz w:val="24"/>
            <w:szCs w:val="24"/>
          </w:rPr>
          <w:t>指标的</w:t>
        </w:r>
      </w:ins>
      <w:ins w:id="117" w:author="曾 翠红" w:date="2019-05-08T20:49:00Z">
        <w:r w:rsidR="002D0CB6">
          <w:rPr>
            <w:rFonts w:ascii="Times New Roman" w:hAnsi="Times New Roman" w:cs="Times New Roman" w:hint="eastAsia"/>
            <w:sz w:val="24"/>
            <w:szCs w:val="24"/>
          </w:rPr>
          <w:t>选取有多种办法，这可能是导致文化程度</w:t>
        </w:r>
      </w:ins>
      <w:r w:rsidR="000145D8" w:rsidRPr="00AF35D8">
        <w:rPr>
          <w:rFonts w:ascii="Times New Roman" w:hAnsi="Times New Roman" w:cs="Times New Roman" w:hint="eastAsia"/>
          <w:sz w:val="24"/>
          <w:szCs w:val="24"/>
        </w:rPr>
        <w:t>对土地生产率的影响</w:t>
      </w:r>
      <w:del w:id="118" w:author="曾 翠红" w:date="2019-05-08T20:49:00Z">
        <w:r w:rsidR="000145D8" w:rsidRPr="00AF35D8" w:rsidDel="002D0CB6">
          <w:rPr>
            <w:rFonts w:ascii="Times New Roman" w:hAnsi="Times New Roman" w:cs="Times New Roman" w:hint="eastAsia"/>
            <w:sz w:val="24"/>
            <w:szCs w:val="24"/>
          </w:rPr>
          <w:delText>则</w:delText>
        </w:r>
      </w:del>
      <w:r w:rsidR="000145D8" w:rsidRPr="00AF35D8">
        <w:rPr>
          <w:rFonts w:ascii="Times New Roman" w:hAnsi="Times New Roman" w:cs="Times New Roman" w:hint="eastAsia"/>
          <w:sz w:val="24"/>
          <w:szCs w:val="24"/>
        </w:rPr>
        <w:t>存在不同见解</w:t>
      </w:r>
      <w:ins w:id="119" w:author="曾 翠红" w:date="2019-05-08T20:50:00Z">
        <w:r w:rsidR="002D0CB6">
          <w:rPr>
            <w:rFonts w:ascii="Times New Roman" w:hAnsi="Times New Roman" w:cs="Times New Roman" w:hint="eastAsia"/>
            <w:sz w:val="24"/>
            <w:szCs w:val="24"/>
          </w:rPr>
          <w:t>的重要原因。</w:t>
        </w:r>
        <w:r w:rsidR="002D0CB6" w:rsidRPr="00AF35D8">
          <w:rPr>
            <w:rFonts w:ascii="Times New Roman" w:hAnsi="Times New Roman" w:cs="Times New Roman" w:hint="eastAsia"/>
            <w:sz w:val="24"/>
            <w:szCs w:val="24"/>
          </w:rPr>
          <w:t>学者们既有认为两者存在正向关系</w:t>
        </w:r>
        <w:r w:rsidR="002D0CB6">
          <w:rPr>
            <w:rFonts w:ascii="Times New Roman" w:hAnsi="Times New Roman" w:cs="Times New Roman"/>
            <w:sz w:val="24"/>
            <w:szCs w:val="24"/>
          </w:rPr>
          <w:fldChar w:fldCharType="begin"/>
        </w:r>
        <w:r w:rsidR="002D0CB6">
          <w:rPr>
            <w:rFonts w:ascii="Times New Roman" w:hAnsi="Times New Roman" w:cs="Times New Roman"/>
            <w:sz w:val="24"/>
            <w:szCs w:val="24"/>
          </w:rPr>
          <w:instrText xml:space="preserve"> ADDIN NE.Ref.{90760852-4C9D-483C-BABE-F4A8F4A1A08D}</w:instrText>
        </w:r>
        <w:r w:rsidR="002D0CB6">
          <w:rPr>
            <w:rFonts w:ascii="Times New Roman" w:hAnsi="Times New Roman" w:cs="Times New Roman"/>
            <w:sz w:val="24"/>
            <w:szCs w:val="24"/>
          </w:rPr>
          <w:fldChar w:fldCharType="separate"/>
        </w:r>
        <w:r w:rsidR="002D0CB6">
          <w:rPr>
            <w:rFonts w:ascii="Times New Roman" w:hAnsi="Times New Roman" w:cs="Times New Roman"/>
            <w:color w:val="080000"/>
            <w:sz w:val="24"/>
            <w:szCs w:val="24"/>
            <w:vertAlign w:val="superscript"/>
          </w:rPr>
          <w:t>[22]</w:t>
        </w:r>
        <w:r w:rsidR="002D0CB6">
          <w:rPr>
            <w:rFonts w:ascii="Times New Roman" w:hAnsi="Times New Roman" w:cs="Times New Roman"/>
            <w:sz w:val="24"/>
            <w:szCs w:val="24"/>
          </w:rPr>
          <w:fldChar w:fldCharType="end"/>
        </w:r>
        <w:r w:rsidR="002D0CB6" w:rsidRPr="00AF35D8">
          <w:rPr>
            <w:rFonts w:ascii="Times New Roman" w:hAnsi="Times New Roman" w:cs="Times New Roman" w:hint="eastAsia"/>
            <w:sz w:val="24"/>
            <w:szCs w:val="24"/>
          </w:rPr>
          <w:t>，也有认为两者关系不显著</w:t>
        </w:r>
        <w:r w:rsidR="002D0CB6">
          <w:rPr>
            <w:rFonts w:ascii="Times New Roman" w:hAnsi="Times New Roman" w:cs="Times New Roman" w:hint="eastAsia"/>
            <w:sz w:val="24"/>
            <w:szCs w:val="24"/>
          </w:rPr>
          <w:t>。</w:t>
        </w:r>
      </w:ins>
      <w:del w:id="120" w:author="曾 翠红" w:date="2019-05-08T20:50:00Z">
        <w:r w:rsidR="000145D8" w:rsidRPr="00AF35D8" w:rsidDel="002D0CB6">
          <w:rPr>
            <w:rFonts w:ascii="Times New Roman" w:hAnsi="Times New Roman" w:cs="Times New Roman" w:hint="eastAsia"/>
            <w:sz w:val="24"/>
            <w:szCs w:val="24"/>
          </w:rPr>
          <w:delText>，</w:delText>
        </w:r>
      </w:del>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del w:id="121" w:author="曾 翠红" w:date="2019-05-08T20:50:00Z">
        <w:r w:rsidR="00945988" w:rsidRPr="00AF35D8" w:rsidDel="002D0CB6">
          <w:rPr>
            <w:rFonts w:ascii="Times New Roman" w:hAnsi="Times New Roman" w:cs="Times New Roman" w:hint="eastAsia"/>
            <w:sz w:val="24"/>
            <w:szCs w:val="24"/>
          </w:rPr>
          <w:delText>。</w:delText>
        </w:r>
        <w:r w:rsidRPr="00AF35D8" w:rsidDel="002D0CB6">
          <w:rPr>
            <w:rFonts w:ascii="Times New Roman" w:hAnsi="Times New Roman" w:cs="Times New Roman" w:hint="eastAsia"/>
            <w:sz w:val="24"/>
            <w:szCs w:val="24"/>
          </w:rPr>
          <w:delText>学者们既有认为两者存在正向关系</w:delText>
        </w:r>
        <w:r w:rsidR="0000369E" w:rsidDel="002D0CB6">
          <w:rPr>
            <w:rFonts w:ascii="Times New Roman" w:hAnsi="Times New Roman" w:cs="Times New Roman"/>
            <w:sz w:val="24"/>
            <w:szCs w:val="24"/>
          </w:rPr>
          <w:fldChar w:fldCharType="begin"/>
        </w:r>
        <w:r w:rsidR="0000369E" w:rsidDel="002D0CB6">
          <w:rPr>
            <w:rFonts w:ascii="Times New Roman" w:hAnsi="Times New Roman" w:cs="Times New Roman"/>
            <w:sz w:val="24"/>
            <w:szCs w:val="24"/>
          </w:rPr>
          <w:delInstrText xml:space="preserve"> ADDIN NE.Ref.{90760852-4C9D-483C-BABE-F4A8F4A1A08D}</w:delInstrText>
        </w:r>
        <w:r w:rsidR="0000369E" w:rsidDel="002D0CB6">
          <w:rPr>
            <w:rFonts w:ascii="Times New Roman" w:hAnsi="Times New Roman" w:cs="Times New Roman"/>
            <w:sz w:val="24"/>
            <w:szCs w:val="24"/>
          </w:rPr>
          <w:fldChar w:fldCharType="separate"/>
        </w:r>
        <w:r w:rsidR="00C47404" w:rsidDel="002D0CB6">
          <w:rPr>
            <w:rFonts w:ascii="Times New Roman" w:hAnsi="Times New Roman" w:cs="Times New Roman"/>
            <w:color w:val="080000"/>
            <w:sz w:val="24"/>
            <w:szCs w:val="24"/>
            <w:vertAlign w:val="superscript"/>
          </w:rPr>
          <w:delText>[22]</w:delText>
        </w:r>
        <w:r w:rsidR="0000369E" w:rsidDel="002D0CB6">
          <w:rPr>
            <w:rFonts w:ascii="Times New Roman" w:hAnsi="Times New Roman" w:cs="Times New Roman"/>
            <w:sz w:val="24"/>
            <w:szCs w:val="24"/>
          </w:rPr>
          <w:fldChar w:fldCharType="end"/>
        </w:r>
        <w:r w:rsidRPr="00AF35D8" w:rsidDel="002D0CB6">
          <w:rPr>
            <w:rFonts w:ascii="Times New Roman" w:hAnsi="Times New Roman" w:cs="Times New Roman" w:hint="eastAsia"/>
            <w:sz w:val="24"/>
            <w:szCs w:val="24"/>
          </w:rPr>
          <w:delText>，也有认为两者关系不显著。</w:delText>
        </w:r>
      </w:del>
      <w:ins w:id="122" w:author="曾 翠红" w:date="2019-05-08T20:50:00Z">
        <w:r w:rsidR="002D0CB6">
          <w:rPr>
            <w:rFonts w:ascii="Times New Roman" w:hAnsi="Times New Roman" w:cs="Times New Roman" w:hint="eastAsia"/>
            <w:sz w:val="24"/>
            <w:szCs w:val="24"/>
          </w:rPr>
          <w:t>；</w:t>
        </w:r>
      </w:ins>
      <w:del w:id="123" w:author="曾 翠红" w:date="2019-05-08T20:50:00Z">
        <w:r w:rsidRPr="00AF35D8" w:rsidDel="002D0CB6">
          <w:rPr>
            <w:rFonts w:ascii="Times New Roman" w:hAnsi="Times New Roman" w:cs="Times New Roman" w:hint="eastAsia"/>
            <w:sz w:val="24"/>
            <w:szCs w:val="24"/>
          </w:rPr>
          <w:delText>但</w:delText>
        </w:r>
      </w:del>
      <w:r w:rsidRPr="00AF35D8">
        <w:rPr>
          <w:rFonts w:ascii="Times New Roman" w:hAnsi="Times New Roman" w:cs="Times New Roman" w:hint="eastAsia"/>
          <w:sz w:val="24"/>
          <w:szCs w:val="24"/>
        </w:rPr>
        <w:t>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48EBCB6"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w:t>
      </w:r>
      <w:ins w:id="124" w:author="曾 翠红" w:date="2019-05-08T20:57:00Z">
        <w:r w:rsidR="00F37008">
          <w:rPr>
            <w:rFonts w:ascii="Times New Roman" w:hAnsi="Times New Roman" w:cs="Times New Roman" w:hint="eastAsia"/>
            <w:sz w:val="24"/>
            <w:szCs w:val="24"/>
          </w:rPr>
          <w:t>，</w:t>
        </w:r>
      </w:ins>
      <w:r w:rsidRPr="00AF35D8">
        <w:rPr>
          <w:rFonts w:ascii="Times New Roman" w:hAnsi="Times New Roman" w:cs="Times New Roman" w:hint="eastAsia"/>
          <w:sz w:val="24"/>
          <w:szCs w:val="24"/>
        </w:rPr>
        <w:t>有效提高小麦生产率</w:t>
      </w:r>
      <w:del w:id="125" w:author="曾 翠红" w:date="2019-05-08T20:57:00Z">
        <w:r w:rsidRPr="00AF35D8" w:rsidDel="00F37008">
          <w:rPr>
            <w:rFonts w:ascii="Times New Roman" w:hAnsi="Times New Roman" w:cs="Times New Roman" w:hint="eastAsia"/>
            <w:sz w:val="24"/>
            <w:szCs w:val="24"/>
          </w:rPr>
          <w:delText>，</w:delText>
        </w:r>
      </w:del>
      <w:ins w:id="126" w:author="曾 翠红" w:date="2019-05-08T20:57:00Z">
        <w:r w:rsidR="00F37008">
          <w:rPr>
            <w:rFonts w:ascii="Times New Roman" w:hAnsi="Times New Roman" w:cs="Times New Roman" w:hint="eastAsia"/>
            <w:sz w:val="24"/>
            <w:szCs w:val="24"/>
          </w:rPr>
          <w:t>。</w:t>
        </w:r>
      </w:ins>
      <w:r w:rsidRPr="00AF35D8">
        <w:rPr>
          <w:rFonts w:ascii="Times New Roman" w:hAnsi="Times New Roman" w:cs="Times New Roman" w:hint="eastAsia"/>
          <w:sz w:val="24"/>
          <w:szCs w:val="24"/>
        </w:rPr>
        <w:t>良种和农机具的补贴有利于农户采取前沿技术</w:t>
      </w:r>
      <w:del w:id="127" w:author="曾 翠红" w:date="2019-05-08T20:57:00Z">
        <w:r w:rsidRPr="00AF35D8" w:rsidDel="00F37008">
          <w:rPr>
            <w:rFonts w:ascii="Times New Roman" w:hAnsi="Times New Roman" w:cs="Times New Roman" w:hint="eastAsia"/>
            <w:sz w:val="24"/>
            <w:szCs w:val="24"/>
          </w:rPr>
          <w:delText>提高小麦种植效率</w:delText>
        </w:r>
      </w:del>
      <w:r w:rsidRPr="00AF35D8">
        <w:rPr>
          <w:rFonts w:ascii="Times New Roman" w:hAnsi="Times New Roman" w:cs="Times New Roman" w:hint="eastAsia"/>
          <w:sz w:val="24"/>
          <w:szCs w:val="24"/>
        </w:rPr>
        <w:t>。但也有部分学者认为粮食直接补贴和农资综合补贴对农户的生产没有影响，只是发挥了提高农户收入的作用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w:t>
      </w:r>
      <w:ins w:id="128" w:author="曾 翠红" w:date="2019-05-08T20:57:00Z">
        <w:r w:rsidR="00F37008">
          <w:rPr>
            <w:rFonts w:ascii="Times New Roman" w:hAnsi="Times New Roman" w:cs="Times New Roman" w:hint="eastAsia"/>
            <w:sz w:val="24"/>
            <w:szCs w:val="24"/>
          </w:rPr>
          <w:t>流转</w:t>
        </w:r>
      </w:ins>
      <w:r w:rsidRPr="00AF35D8">
        <w:rPr>
          <w:rFonts w:ascii="Times New Roman" w:hAnsi="Times New Roman" w:cs="Times New Roman" w:hint="eastAsia"/>
          <w:sz w:val="24"/>
          <w:szCs w:val="24"/>
        </w:rPr>
        <w:t>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del w:id="129" w:author="曾 翠红" w:date="2019-05-08T20:58:00Z">
        <w:r w:rsidR="002B75D0" w:rsidDel="004E5960">
          <w:rPr>
            <w:rFonts w:ascii="Times New Roman" w:hAnsi="Times New Roman" w:cs="Times New Roman" w:hint="eastAsia"/>
            <w:sz w:val="24"/>
            <w:szCs w:val="24"/>
          </w:rPr>
          <w:delText>或者</w:delText>
        </w:r>
      </w:del>
      <w:ins w:id="130" w:author="曾 翠红" w:date="2019-05-08T20:58:00Z">
        <w:r w:rsidR="00A71C9D">
          <w:rPr>
            <w:rFonts w:ascii="Times New Roman" w:hAnsi="Times New Roman" w:cs="Times New Roman" w:hint="eastAsia"/>
            <w:sz w:val="24"/>
            <w:szCs w:val="24"/>
          </w:rPr>
          <w:t>另</w:t>
        </w:r>
        <w:r w:rsidR="004E5960">
          <w:rPr>
            <w:rFonts w:ascii="Times New Roman" w:hAnsi="Times New Roman" w:cs="Times New Roman" w:hint="eastAsia"/>
            <w:sz w:val="24"/>
            <w:szCs w:val="24"/>
          </w:rPr>
          <w:t>有部分</w:t>
        </w:r>
        <w:r w:rsidR="00FD3069">
          <w:rPr>
            <w:rFonts w:ascii="Times New Roman" w:hAnsi="Times New Roman" w:cs="Times New Roman" w:hint="eastAsia"/>
            <w:sz w:val="24"/>
            <w:szCs w:val="24"/>
          </w:rPr>
          <w:t>研究者</w:t>
        </w:r>
        <w:r w:rsidR="004E5960">
          <w:rPr>
            <w:rFonts w:ascii="Times New Roman" w:hAnsi="Times New Roman" w:cs="Times New Roman" w:hint="eastAsia"/>
            <w:sz w:val="24"/>
            <w:szCs w:val="24"/>
          </w:rPr>
          <w:t>认为</w:t>
        </w:r>
      </w:ins>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53F42723"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w:t>
      </w:r>
      <w:ins w:id="131" w:author="曾 翠红" w:date="2019-05-08T20:59:00Z">
        <w:r w:rsidR="00CC48D4">
          <w:rPr>
            <w:rFonts w:ascii="Times New Roman" w:hAnsi="Times New Roman" w:cs="Times New Roman" w:hint="eastAsia"/>
            <w:sz w:val="24"/>
            <w:szCs w:val="24"/>
          </w:rPr>
          <w:t>，</w:t>
        </w:r>
        <w:r w:rsidR="00CC48D4">
          <w:rPr>
            <w:rFonts w:ascii="Times New Roman" w:hAnsi="Times New Roman" w:cs="Times New Roman"/>
            <w:sz w:val="24"/>
            <w:szCs w:val="24"/>
          </w:rPr>
          <w:t>导致</w:t>
        </w:r>
        <w:r w:rsidR="00CC48D4">
          <w:rPr>
            <w:rFonts w:ascii="Times New Roman" w:hAnsi="Times New Roman" w:cs="Times New Roman" w:hint="eastAsia"/>
            <w:sz w:val="24"/>
            <w:szCs w:val="24"/>
          </w:rPr>
          <w:t>农户</w:t>
        </w:r>
      </w:ins>
      <w:del w:id="132" w:author="曾 翠红" w:date="2019-05-08T20:59:00Z">
        <w:r w:rsidR="007904B4" w:rsidRPr="00AF35D8" w:rsidDel="00CC48D4">
          <w:rPr>
            <w:rFonts w:ascii="Times New Roman" w:hAnsi="Times New Roman" w:cs="Times New Roman" w:hint="eastAsia"/>
            <w:sz w:val="24"/>
            <w:szCs w:val="24"/>
          </w:rPr>
          <w:delText>。对粮食生产的第一种影响，</w:delText>
        </w:r>
      </w:del>
      <w:r w:rsidR="007904B4" w:rsidRPr="00AF35D8">
        <w:rPr>
          <w:rFonts w:ascii="Times New Roman" w:hAnsi="Times New Roman" w:cs="Times New Roman" w:hint="eastAsia"/>
          <w:sz w:val="24"/>
          <w:szCs w:val="24"/>
        </w:rPr>
        <w:t>降低种粮规模</w:t>
      </w:r>
      <w:ins w:id="133" w:author="曾 翠红" w:date="2019-05-08T20:59:00Z">
        <w:r w:rsidR="00CC48D4">
          <w:rPr>
            <w:rFonts w:ascii="Times New Roman" w:hAnsi="Times New Roman" w:cs="Times New Roman" w:hint="eastAsia"/>
            <w:sz w:val="24"/>
            <w:szCs w:val="24"/>
          </w:rPr>
          <w:t>或</w:t>
        </w:r>
      </w:ins>
      <w:del w:id="134" w:author="曾 翠红" w:date="2019-05-08T20:59:00Z">
        <w:r w:rsidR="007904B4" w:rsidRPr="00AF35D8" w:rsidDel="00CC48D4">
          <w:rPr>
            <w:rFonts w:ascii="Times New Roman" w:hAnsi="Times New Roman" w:cs="Times New Roman" w:hint="eastAsia"/>
            <w:sz w:val="24"/>
            <w:szCs w:val="24"/>
          </w:rPr>
          <w:delText>或者</w:delText>
        </w:r>
      </w:del>
      <w:r w:rsidR="007904B4" w:rsidRPr="00AF35D8">
        <w:rPr>
          <w:rFonts w:ascii="Times New Roman" w:hAnsi="Times New Roman" w:cs="Times New Roman" w:hint="eastAsia"/>
          <w:sz w:val="24"/>
          <w:szCs w:val="24"/>
        </w:rPr>
        <w:t>放弃种粮</w:t>
      </w:r>
      <w:ins w:id="135" w:author="曾 翠红" w:date="2019-05-08T20:59:00Z">
        <w:r w:rsidR="00CC48D4">
          <w:rPr>
            <w:rFonts w:ascii="Times New Roman" w:hAnsi="Times New Roman" w:cs="Times New Roman" w:hint="eastAsia"/>
            <w:sz w:val="24"/>
            <w:szCs w:val="24"/>
          </w:rPr>
          <w:t>，</w:t>
        </w:r>
        <w:r w:rsidR="00CC48D4">
          <w:rPr>
            <w:rFonts w:ascii="Times New Roman" w:hAnsi="Times New Roman" w:cs="Times New Roman"/>
            <w:sz w:val="24"/>
            <w:szCs w:val="24"/>
          </w:rPr>
          <w:t>或者</w:t>
        </w:r>
        <w:r w:rsidR="00CC48D4">
          <w:rPr>
            <w:rFonts w:ascii="Times New Roman" w:hAnsi="Times New Roman" w:cs="Times New Roman" w:hint="eastAsia"/>
            <w:sz w:val="24"/>
            <w:szCs w:val="24"/>
          </w:rPr>
          <w:t>提高了农户的生产能力</w:t>
        </w:r>
      </w:ins>
      <w:r w:rsidR="007904B4" w:rsidRPr="00AF35D8">
        <w:rPr>
          <w:rFonts w:ascii="Times New Roman" w:hAnsi="Times New Roman" w:cs="Times New Roman" w:hint="eastAsia"/>
          <w:sz w:val="24"/>
          <w:szCs w:val="24"/>
        </w:rPr>
        <w:t>。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w:t>
      </w:r>
      <w:del w:id="136" w:author="曾 翠红" w:date="2019-05-08T21:00:00Z">
        <w:r w:rsidR="007904B4" w:rsidRPr="00AF35D8" w:rsidDel="009011B4">
          <w:rPr>
            <w:rFonts w:ascii="Times New Roman" w:hAnsi="Times New Roman" w:cs="Times New Roman" w:hint="eastAsia"/>
            <w:sz w:val="24"/>
            <w:szCs w:val="24"/>
          </w:rPr>
          <w:delText>或者</w:delText>
        </w:r>
      </w:del>
      <w:r w:rsidR="007904B4" w:rsidRPr="00AF35D8">
        <w:rPr>
          <w:rFonts w:ascii="Times New Roman" w:hAnsi="Times New Roman" w:cs="Times New Roman" w:hint="eastAsia"/>
          <w:sz w:val="24"/>
          <w:szCs w:val="24"/>
        </w:rPr>
        <w:t>更为极端的，农户转向非农行业获取更高的收入，放弃种植粮食；</w:t>
      </w:r>
      <w:del w:id="137" w:author="曾 翠红" w:date="2019-05-08T21:00:00Z">
        <w:r w:rsidR="007904B4" w:rsidRPr="00AF35D8" w:rsidDel="009011B4">
          <w:rPr>
            <w:rFonts w:ascii="Times New Roman" w:hAnsi="Times New Roman" w:cs="Times New Roman" w:hint="eastAsia"/>
            <w:sz w:val="24"/>
            <w:szCs w:val="24"/>
          </w:rPr>
          <w:delText>对粮食生产的第二种影响，</w:delText>
        </w:r>
      </w:del>
      <w:ins w:id="138" w:author="曾 翠红" w:date="2019-05-08T21:00:00Z">
        <w:r w:rsidR="009011B4">
          <w:rPr>
            <w:rFonts w:ascii="Times New Roman" w:hAnsi="Times New Roman" w:cs="Times New Roman" w:hint="eastAsia"/>
            <w:sz w:val="24"/>
            <w:szCs w:val="24"/>
          </w:rPr>
          <w:t>当然也有可能</w:t>
        </w:r>
      </w:ins>
      <w:r w:rsidR="007904B4" w:rsidRPr="00AF35D8">
        <w:rPr>
          <w:rFonts w:ascii="Times New Roman" w:hAnsi="Times New Roman" w:cs="Times New Roman" w:hint="eastAsia"/>
          <w:sz w:val="24"/>
          <w:szCs w:val="24"/>
        </w:rPr>
        <w:t>提高农户生产能力。例如，经济发达的地区，农户资金借贷相对容易，且销售渠道有保证，农户更有动力也更有能力调整资源配置，</w:t>
      </w:r>
      <w:ins w:id="139" w:author="曾 翠红" w:date="2019-05-08T21:00:00Z">
        <w:r w:rsidR="00767570">
          <w:rPr>
            <w:rFonts w:ascii="Times New Roman" w:hAnsi="Times New Roman" w:cs="Times New Roman" w:hint="eastAsia"/>
            <w:sz w:val="24"/>
            <w:szCs w:val="24"/>
          </w:rPr>
          <w:t>推动</w:t>
        </w:r>
      </w:ins>
      <w:ins w:id="140" w:author="曾 翠红" w:date="2019-05-08T21:02:00Z">
        <w:r w:rsidR="00495921">
          <w:rPr>
            <w:rFonts w:ascii="Times New Roman" w:hAnsi="Times New Roman" w:cs="Times New Roman" w:hint="eastAsia"/>
            <w:sz w:val="24"/>
            <w:szCs w:val="24"/>
          </w:rPr>
          <w:t>了</w:t>
        </w:r>
      </w:ins>
      <w:del w:id="141" w:author="曾 翠红" w:date="2019-05-08T21:00:00Z">
        <w:r w:rsidR="007904B4" w:rsidRPr="00AF35D8" w:rsidDel="00767570">
          <w:rPr>
            <w:rFonts w:ascii="Times New Roman" w:hAnsi="Times New Roman" w:cs="Times New Roman" w:hint="eastAsia"/>
            <w:sz w:val="24"/>
            <w:szCs w:val="24"/>
          </w:rPr>
          <w:delText>提高生产能力</w:delText>
        </w:r>
      </w:del>
      <w:ins w:id="142" w:author="曾 翠红" w:date="2019-05-08T21:00:00Z">
        <w:r w:rsidR="00767570">
          <w:rPr>
            <w:rFonts w:ascii="Times New Roman" w:hAnsi="Times New Roman" w:cs="Times New Roman" w:hint="eastAsia"/>
            <w:sz w:val="24"/>
            <w:szCs w:val="24"/>
          </w:rPr>
          <w:t>农户扩大种植规模</w:t>
        </w:r>
      </w:ins>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4C048312"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w:t>
      </w:r>
      <w:del w:id="143" w:author="曾 翠红" w:date="2019-05-08T21:03:00Z">
        <w:r w:rsidRPr="00AF35D8" w:rsidDel="001A2D1B">
          <w:rPr>
            <w:rFonts w:ascii="Times New Roman" w:hAnsi="Times New Roman" w:cs="Times New Roman" w:hint="eastAsia"/>
            <w:sz w:val="24"/>
            <w:szCs w:val="24"/>
          </w:rPr>
          <w:delText>解答这个问题</w:delText>
        </w:r>
      </w:del>
      <w:ins w:id="144" w:author="曾 翠红" w:date="2019-05-08T21:03:00Z">
        <w:r w:rsidR="001A2D1B">
          <w:rPr>
            <w:rFonts w:ascii="Times New Roman" w:hAnsi="Times New Roman" w:cs="Times New Roman" w:hint="eastAsia"/>
            <w:sz w:val="24"/>
            <w:szCs w:val="24"/>
          </w:rPr>
          <w:t>解开这个困惑</w:t>
        </w:r>
      </w:ins>
      <w:r w:rsidRPr="00AF35D8">
        <w:rPr>
          <w:rFonts w:ascii="Times New Roman" w:hAnsi="Times New Roman" w:cs="Times New Roman" w:hint="eastAsia"/>
          <w:sz w:val="24"/>
          <w:szCs w:val="24"/>
        </w:rPr>
        <w:t>。与此相关的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del w:id="145" w:author="曾 翠红" w:date="2019-05-08T21:04:00Z">
        <w:r w:rsidR="006A0E74" w:rsidRPr="00AF35D8" w:rsidDel="003F108E">
          <w:rPr>
            <w:rFonts w:ascii="Times New Roman" w:hAnsi="Times New Roman" w:cs="Times New Roman" w:hint="eastAsia"/>
            <w:sz w:val="24"/>
            <w:szCs w:val="24"/>
          </w:rPr>
          <w:delText>表面</w:delText>
        </w:r>
      </w:del>
      <w:ins w:id="146" w:author="曾 翠红" w:date="2019-05-08T21:04:00Z">
        <w:r w:rsidR="003F108E">
          <w:rPr>
            <w:rFonts w:ascii="Times New Roman" w:hAnsi="Times New Roman" w:cs="Times New Roman" w:hint="eastAsia"/>
            <w:sz w:val="24"/>
            <w:szCs w:val="24"/>
          </w:rPr>
          <w:t>农业生产上</w:t>
        </w:r>
      </w:ins>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w:t>
      </w:r>
      <w:del w:id="147" w:author="曾 翠红" w:date="2019-05-08T21:04:00Z">
        <w:r w:rsidR="006A0E74" w:rsidRPr="00AF35D8" w:rsidDel="0016142F">
          <w:rPr>
            <w:rFonts w:ascii="Times New Roman" w:hAnsi="Times New Roman" w:cs="Times New Roman" w:hint="eastAsia"/>
            <w:sz w:val="24"/>
            <w:szCs w:val="24"/>
          </w:rPr>
          <w:delText>具体</w:delText>
        </w:r>
      </w:del>
      <w:ins w:id="148" w:author="曾 翠红" w:date="2019-05-08T21:04:00Z">
        <w:r w:rsidR="00A0054E">
          <w:rPr>
            <w:rFonts w:ascii="Times New Roman" w:hAnsi="Times New Roman" w:cs="Times New Roman" w:hint="eastAsia"/>
            <w:sz w:val="24"/>
            <w:szCs w:val="24"/>
          </w:rPr>
          <w:t>研究概况</w:t>
        </w:r>
      </w:ins>
      <w:r w:rsidR="006A0E74" w:rsidRPr="00AF35D8">
        <w:rPr>
          <w:rFonts w:ascii="Times New Roman" w:hAnsi="Times New Roman" w:cs="Times New Roman" w:hint="eastAsia"/>
          <w:sz w:val="24"/>
          <w:szCs w:val="24"/>
        </w:rPr>
        <w:t>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0AFFB5E3"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del w:id="149" w:author="曾 翠红" w:date="2019-05-07T10:33:00Z">
        <w:r w:rsidR="00012A4C" w:rsidDel="009314E9">
          <w:rPr>
            <w:rFonts w:ascii="Times New Roman" w:hAnsi="Times New Roman" w:cs="Times New Roman" w:hint="eastAsia"/>
            <w:sz w:val="24"/>
            <w:szCs w:val="24"/>
          </w:rPr>
          <w:delText>稻谷</w:delText>
        </w:r>
      </w:del>
      <w:ins w:id="150" w:author="曾 翠红" w:date="2019-05-07T10:33:00Z">
        <w:r w:rsidR="009314E9">
          <w:rPr>
            <w:rFonts w:ascii="Times New Roman" w:hAnsi="Times New Roman" w:cs="Times New Roman" w:hint="eastAsia"/>
            <w:sz w:val="24"/>
            <w:szCs w:val="24"/>
          </w:rPr>
          <w:t>水稻</w:t>
        </w:r>
      </w:ins>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08C8785"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del w:id="151" w:author="曾 翠红" w:date="2019-05-07T10:33:00Z">
        <w:r w:rsidR="00012A4C" w:rsidDel="009314E9">
          <w:rPr>
            <w:rFonts w:ascii="Times New Roman" w:hAnsi="Times New Roman" w:cs="Times New Roman" w:hint="eastAsia"/>
            <w:sz w:val="24"/>
            <w:szCs w:val="24"/>
          </w:rPr>
          <w:delText>稻谷</w:delText>
        </w:r>
      </w:del>
      <w:ins w:id="152" w:author="曾 翠红" w:date="2019-05-07T10:33:00Z">
        <w:r w:rsidR="009314E9">
          <w:rPr>
            <w:rFonts w:ascii="Times New Roman" w:hAnsi="Times New Roman" w:cs="Times New Roman" w:hint="eastAsia"/>
            <w:sz w:val="24"/>
            <w:szCs w:val="24"/>
          </w:rPr>
          <w:t>水稻</w:t>
        </w:r>
      </w:ins>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del w:id="153" w:author="曾 翠红" w:date="2019-05-07T10:33:00Z">
        <w:r w:rsidR="00012A4C" w:rsidDel="009314E9">
          <w:rPr>
            <w:rFonts w:ascii="Times New Roman" w:hAnsi="Times New Roman" w:cs="Times New Roman" w:hint="eastAsia"/>
            <w:sz w:val="24"/>
            <w:szCs w:val="24"/>
          </w:rPr>
          <w:delText>稻谷</w:delText>
        </w:r>
      </w:del>
      <w:ins w:id="154" w:author="曾 翠红" w:date="2019-05-07T10:33:00Z">
        <w:r w:rsidR="009314E9">
          <w:rPr>
            <w:rFonts w:ascii="Times New Roman" w:hAnsi="Times New Roman" w:cs="Times New Roman" w:hint="eastAsia"/>
            <w:sz w:val="24"/>
            <w:szCs w:val="24"/>
          </w:rPr>
          <w:t>水稻</w:t>
        </w:r>
      </w:ins>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del w:id="155" w:author="曾 翠红" w:date="2019-05-07T10:33:00Z">
        <w:r w:rsidR="00012A4C" w:rsidDel="009314E9">
          <w:rPr>
            <w:rFonts w:ascii="Times New Roman" w:hAnsi="Times New Roman" w:cs="Times New Roman" w:hint="eastAsia"/>
            <w:sz w:val="24"/>
            <w:szCs w:val="24"/>
          </w:rPr>
          <w:delText>稻谷</w:delText>
        </w:r>
      </w:del>
      <w:ins w:id="156" w:author="曾 翠红" w:date="2019-05-07T10:33:00Z">
        <w:r w:rsidR="009314E9">
          <w:rPr>
            <w:rFonts w:ascii="Times New Roman" w:hAnsi="Times New Roman" w:cs="Times New Roman" w:hint="eastAsia"/>
            <w:sz w:val="24"/>
            <w:szCs w:val="24"/>
          </w:rPr>
          <w:t>水稻</w:t>
        </w:r>
      </w:ins>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1DB3CB20"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del w:id="157" w:author="曾 翠红" w:date="2019-05-07T10:33:00Z">
        <w:r w:rsidR="00012A4C" w:rsidDel="009314E9">
          <w:rPr>
            <w:rFonts w:ascii="Times New Roman" w:hAnsi="Times New Roman" w:cs="Times New Roman" w:hint="eastAsia"/>
            <w:sz w:val="24"/>
            <w:szCs w:val="24"/>
          </w:rPr>
          <w:delText>稻谷</w:delText>
        </w:r>
      </w:del>
      <w:ins w:id="158" w:author="曾 翠红" w:date="2019-05-07T10:33:00Z">
        <w:r w:rsidR="009314E9">
          <w:rPr>
            <w:rFonts w:ascii="Times New Roman" w:hAnsi="Times New Roman" w:cs="Times New Roman" w:hint="eastAsia"/>
            <w:sz w:val="24"/>
            <w:szCs w:val="24"/>
          </w:rPr>
          <w:t>水稻</w:t>
        </w:r>
      </w:ins>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del w:id="159" w:author="曾 翠红" w:date="2019-05-07T10:33:00Z">
        <w:r w:rsidR="00012A4C" w:rsidDel="009314E9">
          <w:rPr>
            <w:rFonts w:ascii="Times New Roman" w:hAnsi="Times New Roman" w:cs="Times New Roman" w:hint="eastAsia"/>
            <w:sz w:val="24"/>
            <w:szCs w:val="24"/>
          </w:rPr>
          <w:delText>稻谷</w:delText>
        </w:r>
      </w:del>
      <w:ins w:id="160" w:author="曾 翠红" w:date="2019-05-07T10:33:00Z">
        <w:r w:rsidR="009314E9">
          <w:rPr>
            <w:rFonts w:ascii="Times New Roman" w:hAnsi="Times New Roman" w:cs="Times New Roman" w:hint="eastAsia"/>
            <w:sz w:val="24"/>
            <w:szCs w:val="24"/>
          </w:rPr>
          <w:t>水稻</w:t>
        </w:r>
      </w:ins>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del w:id="161" w:author="曾 翠红" w:date="2019-05-07T10:33:00Z">
        <w:r w:rsidR="00012A4C" w:rsidDel="009314E9">
          <w:rPr>
            <w:rFonts w:ascii="Times New Roman" w:hAnsi="Times New Roman" w:cs="Times New Roman" w:hint="eastAsia"/>
            <w:sz w:val="24"/>
            <w:szCs w:val="24"/>
          </w:rPr>
          <w:delText>稻谷</w:delText>
        </w:r>
      </w:del>
      <w:ins w:id="162" w:author="曾 翠红" w:date="2019-05-07T10:33:00Z">
        <w:r w:rsidR="009314E9">
          <w:rPr>
            <w:rFonts w:ascii="Times New Roman" w:hAnsi="Times New Roman" w:cs="Times New Roman" w:hint="eastAsia"/>
            <w:sz w:val="24"/>
            <w:szCs w:val="24"/>
          </w:rPr>
          <w:t>水稻</w:t>
        </w:r>
      </w:ins>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del w:id="163" w:author="曾 翠红" w:date="2019-05-07T10:33:00Z">
        <w:r w:rsidR="00012A4C" w:rsidDel="009314E9">
          <w:rPr>
            <w:rFonts w:ascii="Times New Roman" w:hAnsi="Times New Roman" w:cs="Times New Roman" w:hint="eastAsia"/>
            <w:sz w:val="24"/>
            <w:szCs w:val="24"/>
          </w:rPr>
          <w:delText>稻谷</w:delText>
        </w:r>
      </w:del>
      <w:ins w:id="164" w:author="曾 翠红" w:date="2019-05-07T10:33:00Z">
        <w:r w:rsidR="009314E9">
          <w:rPr>
            <w:rFonts w:ascii="Times New Roman" w:hAnsi="Times New Roman" w:cs="Times New Roman" w:hint="eastAsia"/>
            <w:sz w:val="24"/>
            <w:szCs w:val="24"/>
          </w:rPr>
          <w:t>水稻</w:t>
        </w:r>
      </w:ins>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del w:id="165" w:author="曾 翠红" w:date="2019-05-07T10:33:00Z">
        <w:r w:rsidR="00012A4C" w:rsidDel="009314E9">
          <w:rPr>
            <w:rFonts w:ascii="Times New Roman" w:hAnsi="Times New Roman" w:cs="Times New Roman" w:hint="eastAsia"/>
            <w:sz w:val="24"/>
            <w:szCs w:val="24"/>
          </w:rPr>
          <w:delText>稻谷</w:delText>
        </w:r>
      </w:del>
      <w:ins w:id="166" w:author="曾 翠红" w:date="2019-05-07T10:33:00Z">
        <w:r w:rsidR="009314E9">
          <w:rPr>
            <w:rFonts w:ascii="Times New Roman" w:hAnsi="Times New Roman" w:cs="Times New Roman" w:hint="eastAsia"/>
            <w:sz w:val="24"/>
            <w:szCs w:val="24"/>
          </w:rPr>
          <w:t>水稻</w:t>
        </w:r>
      </w:ins>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17D9A4E"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1AC33E7C"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699613F0"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4C1DE2F5"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095E2FF"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C47404">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 61]</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167" w:name="_Toc4687804"/>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167"/>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CFDA3B" w14:textId="77777777" w:rsidR="007933A6" w:rsidRDefault="007933A6">
      <w:pPr>
        <w:rPr>
          <w:rFonts w:ascii="Times New Roman" w:hAnsi="Times New Roman" w:cs="Times New Roman"/>
          <w:sz w:val="24"/>
          <w:szCs w:val="24"/>
        </w:rPr>
        <w:sectPr w:rsidR="007933A6" w:rsidSect="004C1DFA">
          <w:pgSz w:w="11906" w:h="16838"/>
          <w:pgMar w:top="1701" w:right="1418" w:bottom="1418" w:left="1701" w:header="1304" w:footer="1020" w:gutter="0"/>
          <w:cols w:space="425"/>
          <w:docGrid w:type="lines" w:linePitch="326"/>
        </w:sectPr>
      </w:pP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168" w:name="_Toc4687805"/>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168"/>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0821B0E"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[57]</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3A3A7136"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86DD829"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169" w:name="_Toc4687806"/>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169"/>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170" w:name="_Toc468780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170"/>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15845D93"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del w:id="171" w:author="曾 翠红" w:date="2019-05-07T10:33:00Z">
        <w:r w:rsidR="00217C91" w:rsidDel="009314E9">
          <w:rPr>
            <w:rFonts w:ascii="Times New Roman" w:hAnsi="Times New Roman" w:cs="Times New Roman" w:hint="eastAsia"/>
            <w:sz w:val="24"/>
            <w:szCs w:val="24"/>
          </w:rPr>
          <w:delText>稻谷</w:delText>
        </w:r>
      </w:del>
      <w:ins w:id="172" w:author="曾 翠红" w:date="2019-05-07T10:33:00Z">
        <w:r w:rsidR="009314E9">
          <w:rPr>
            <w:rFonts w:ascii="Times New Roman" w:hAnsi="Times New Roman" w:cs="Times New Roman" w:hint="eastAsia"/>
            <w:sz w:val="24"/>
            <w:szCs w:val="24"/>
          </w:rPr>
          <w:t>水稻</w:t>
        </w:r>
      </w:ins>
      <w:r w:rsidR="00217C91">
        <w:rPr>
          <w:rFonts w:ascii="Times New Roman" w:hAnsi="Times New Roman" w:cs="Times New Roman" w:hint="eastAsia"/>
          <w:sz w:val="24"/>
          <w:szCs w:val="24"/>
        </w:rPr>
        <w:t>、青稞、油菜、马铃薯、胡麻、高粱、大豆、甜菜和向日葵等。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1F6E3B5E"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w:t>
      </w:r>
      <w:del w:id="173" w:author="曾 翠红" w:date="2019-05-07T10:33:00Z">
        <w:r w:rsidDel="009314E9">
          <w:rPr>
            <w:rFonts w:ascii="Times New Roman" w:hAnsi="Times New Roman" w:cs="Times New Roman" w:hint="eastAsia"/>
            <w:sz w:val="24"/>
            <w:szCs w:val="24"/>
          </w:rPr>
          <w:delText>稻谷</w:delText>
        </w:r>
      </w:del>
      <w:ins w:id="17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w:t>
      </w:r>
      <w:del w:id="175" w:author="曾 翠红" w:date="2019-05-07T10:33:00Z">
        <w:r w:rsidDel="009314E9">
          <w:rPr>
            <w:rFonts w:ascii="Times New Roman" w:hAnsi="Times New Roman" w:cs="Times New Roman"/>
            <w:sz w:val="24"/>
            <w:szCs w:val="24"/>
          </w:rPr>
          <w:delText>稻谷</w:delText>
        </w:r>
      </w:del>
      <w:ins w:id="176" w:author="曾 翠红" w:date="2019-05-07T10:33:00Z">
        <w:r w:rsidR="009314E9">
          <w:rPr>
            <w:rFonts w:ascii="Times New Roman" w:hAnsi="Times New Roman" w:cs="Times New Roman"/>
            <w:sz w:val="24"/>
            <w:szCs w:val="24"/>
          </w:rPr>
          <w:t>水稻</w:t>
        </w:r>
      </w:ins>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4011A5BC"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del w:id="177" w:author="曾 翠红" w:date="2019-05-07T10:33:00Z">
        <w:r w:rsidDel="009314E9">
          <w:rPr>
            <w:rFonts w:ascii="Times New Roman" w:hAnsi="Times New Roman" w:cs="Times New Roman"/>
            <w:sz w:val="24"/>
            <w:szCs w:val="24"/>
          </w:rPr>
          <w:delText>稻谷</w:delText>
        </w:r>
      </w:del>
      <w:ins w:id="178" w:author="曾 翠红" w:date="2019-05-07T10:33:00Z">
        <w:r w:rsidR="009314E9">
          <w:rPr>
            <w:rFonts w:ascii="Times New Roman" w:hAnsi="Times New Roman" w:cs="Times New Roman"/>
            <w:sz w:val="24"/>
            <w:szCs w:val="24"/>
          </w:rPr>
          <w:t>水稻</w:t>
        </w:r>
      </w:ins>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w:t>
      </w:r>
      <w:del w:id="179" w:author="曾 翠红" w:date="2019-05-07T10:33:00Z">
        <w:r w:rsidR="00104F16" w:rsidDel="009314E9">
          <w:rPr>
            <w:rFonts w:ascii="Times New Roman" w:hAnsi="Times New Roman" w:cs="Times New Roman" w:hint="eastAsia"/>
            <w:sz w:val="24"/>
            <w:szCs w:val="24"/>
          </w:rPr>
          <w:delText>稻谷</w:delText>
        </w:r>
      </w:del>
      <w:ins w:id="180" w:author="曾 翠红" w:date="2019-05-07T10:33:00Z">
        <w:r w:rsidR="009314E9">
          <w:rPr>
            <w:rFonts w:ascii="Times New Roman" w:hAnsi="Times New Roman" w:cs="Times New Roman" w:hint="eastAsia"/>
            <w:sz w:val="24"/>
            <w:szCs w:val="24"/>
          </w:rPr>
          <w:t>水稻</w:t>
        </w:r>
      </w:ins>
      <w:r w:rsidR="00104F16">
        <w:rPr>
          <w:rFonts w:ascii="Times New Roman" w:hAnsi="Times New Roman" w:cs="Times New Roman" w:hint="eastAsia"/>
          <w:sz w:val="24"/>
          <w:szCs w:val="24"/>
        </w:rPr>
        <w:t>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del w:id="181" w:author="曾 翠红" w:date="2019-05-07T10:33:00Z">
        <w:r w:rsidR="0086444F" w:rsidDel="009314E9">
          <w:rPr>
            <w:rFonts w:ascii="Times New Roman" w:hAnsi="Times New Roman" w:cs="Times New Roman" w:hint="eastAsia"/>
            <w:sz w:val="24"/>
            <w:szCs w:val="24"/>
          </w:rPr>
          <w:delText>稻谷</w:delText>
        </w:r>
      </w:del>
      <w:ins w:id="182"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del w:id="183" w:author="曾 翠红" w:date="2019-05-07T10:33:00Z">
        <w:r w:rsidR="005041DB" w:rsidDel="009314E9">
          <w:rPr>
            <w:rFonts w:ascii="Times New Roman" w:hAnsi="Times New Roman" w:cs="Times New Roman" w:hint="eastAsia"/>
            <w:sz w:val="24"/>
            <w:szCs w:val="24"/>
          </w:rPr>
          <w:delText>稻谷</w:delText>
        </w:r>
      </w:del>
      <w:ins w:id="184" w:author="曾 翠红" w:date="2019-05-07T10:33:00Z">
        <w:r w:rsidR="009314E9">
          <w:rPr>
            <w:rFonts w:ascii="Times New Roman" w:hAnsi="Times New Roman" w:cs="Times New Roman" w:hint="eastAsia"/>
            <w:sz w:val="24"/>
            <w:szCs w:val="24"/>
          </w:rPr>
          <w:t>水稻</w:t>
        </w:r>
      </w:ins>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del w:id="185" w:author="曾 翠红" w:date="2019-05-07T10:33:00Z">
        <w:r w:rsidR="00217C91" w:rsidDel="009314E9">
          <w:rPr>
            <w:rFonts w:ascii="Times New Roman" w:hAnsi="Times New Roman" w:cs="Times New Roman" w:hint="eastAsia"/>
            <w:sz w:val="24"/>
            <w:szCs w:val="24"/>
          </w:rPr>
          <w:delText>稻谷</w:delText>
        </w:r>
      </w:del>
      <w:ins w:id="186"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播种面积占全国</w:t>
      </w:r>
      <w:del w:id="187" w:author="曾 翠红" w:date="2019-05-07T10:33:00Z">
        <w:r w:rsidR="002B662E" w:rsidDel="009314E9">
          <w:rPr>
            <w:rFonts w:ascii="Times New Roman" w:hAnsi="Times New Roman" w:cs="Times New Roman" w:hint="eastAsia"/>
            <w:sz w:val="24"/>
            <w:szCs w:val="24"/>
          </w:rPr>
          <w:delText>稻谷</w:delText>
        </w:r>
      </w:del>
      <w:ins w:id="188"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3AAD14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237679">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266"/>
        <w:gridCol w:w="1973"/>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Pr="00D669D6">
              <w:rPr>
                <w:rFonts w:ascii="Times New Roman" w:eastAsia="宋体" w:hAnsi="Times New Roman" w:cs="Times New Roman"/>
                <w:b/>
                <w:bCs/>
                <w:sz w:val="21"/>
                <w:szCs w:val="21"/>
              </w:rPr>
              <w:t>(</w:t>
            </w:r>
            <w:r w:rsidRPr="00D669D6">
              <w:rPr>
                <w:rFonts w:ascii="Times New Roman" w:eastAsia="宋体" w:hAnsi="Times New Roman" w:cs="Times New Roman"/>
                <w:b/>
                <w:bCs/>
                <w:sz w:val="21"/>
                <w:szCs w:val="21"/>
              </w:rPr>
              <w:t>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7846D45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一熟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3E29A31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FF8690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000FF8F0" w:rsidR="00D3333B" w:rsidRPr="00D669D6" w:rsidRDefault="00D3333B" w:rsidP="001B6901">
            <w:pPr>
              <w:spacing w:after="0" w:line="240" w:lineRule="auto"/>
              <w:jc w:val="center"/>
              <w:rPr>
                <w:rFonts w:ascii="Times New Roman" w:eastAsia="宋体" w:hAnsi="Times New Roman" w:cs="Times New Roman"/>
                <w:sz w:val="21"/>
                <w:szCs w:val="21"/>
              </w:rPr>
            </w:pPr>
            <w:del w:id="189" w:author="曾 翠红" w:date="2019-05-07T10:33:00Z">
              <w:r w:rsidRPr="00D669D6" w:rsidDel="009314E9">
                <w:rPr>
                  <w:rFonts w:ascii="Times New Roman" w:eastAsia="宋体" w:hAnsi="Times New Roman" w:cs="Times New Roman"/>
                  <w:sz w:val="21"/>
                  <w:szCs w:val="21"/>
                </w:rPr>
                <w:delText>稻谷</w:delText>
              </w:r>
            </w:del>
            <w:ins w:id="190" w:author="曾 翠红" w:date="2019-05-07T10:33:00Z">
              <w:r w:rsidR="009314E9">
                <w:rPr>
                  <w:rFonts w:ascii="Times New Roman" w:eastAsia="宋体" w:hAnsi="Times New Roman" w:cs="Times New Roman"/>
                  <w:sz w:val="21"/>
                  <w:szCs w:val="21"/>
                </w:rPr>
                <w:t>水稻</w:t>
              </w:r>
            </w:ins>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78CE6075"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w:t>
      </w:r>
      <w:del w:id="191" w:author="曾 翠红" w:date="2019-05-07T10:33:00Z">
        <w:r w:rsidDel="009314E9">
          <w:rPr>
            <w:rFonts w:ascii="Times New Roman" w:hAnsi="Times New Roman" w:cs="Times New Roman" w:hint="eastAsia"/>
            <w:sz w:val="24"/>
            <w:szCs w:val="24"/>
          </w:rPr>
          <w:delText>稻谷</w:delText>
        </w:r>
      </w:del>
      <w:ins w:id="19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是一个有特点的农产品，</w:t>
      </w:r>
      <w:del w:id="193" w:author="曾 翠红" w:date="2019-05-07T10:33:00Z">
        <w:r w:rsidDel="009314E9">
          <w:rPr>
            <w:rFonts w:ascii="Times New Roman" w:hAnsi="Times New Roman" w:cs="Times New Roman" w:hint="eastAsia"/>
            <w:sz w:val="24"/>
            <w:szCs w:val="24"/>
          </w:rPr>
          <w:delText>稻谷</w:delText>
        </w:r>
      </w:del>
      <w:ins w:id="19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w:t>
      </w:r>
      <w:del w:id="195" w:author="曾 翠红" w:date="2019-05-07T10:33:00Z">
        <w:r w:rsidDel="009314E9">
          <w:rPr>
            <w:rFonts w:ascii="Times New Roman" w:hAnsi="Times New Roman" w:cs="Times New Roman" w:hint="eastAsia"/>
            <w:sz w:val="24"/>
            <w:szCs w:val="24"/>
          </w:rPr>
          <w:delText>稻谷</w:delText>
        </w:r>
      </w:del>
      <w:ins w:id="196"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w:t>
      </w:r>
      <w:del w:id="197" w:author="曾 翠红" w:date="2019-05-07T10:33:00Z">
        <w:r w:rsidDel="009314E9">
          <w:rPr>
            <w:rFonts w:ascii="Times New Roman" w:hAnsi="Times New Roman" w:cs="Times New Roman" w:hint="eastAsia"/>
            <w:sz w:val="24"/>
            <w:szCs w:val="24"/>
          </w:rPr>
          <w:delText>稻谷</w:delText>
        </w:r>
      </w:del>
      <w:ins w:id="198"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199" w:name="_Toc468780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199"/>
    </w:p>
    <w:p w14:paraId="5F6ED116" w14:textId="20576C4E"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del w:id="200" w:author="曾 翠红" w:date="2019-05-07T10:33:00Z">
        <w:r w:rsidR="007B28BA" w:rsidDel="009314E9">
          <w:rPr>
            <w:rFonts w:ascii="Times New Roman" w:hAnsi="Times New Roman" w:cs="Times New Roman" w:hint="eastAsia"/>
            <w:sz w:val="24"/>
            <w:szCs w:val="24"/>
          </w:rPr>
          <w:delText>稻谷</w:delText>
        </w:r>
      </w:del>
      <w:ins w:id="201" w:author="曾 翠红" w:date="2019-05-07T10:33:00Z">
        <w:r w:rsidR="009314E9">
          <w:rPr>
            <w:rFonts w:ascii="Times New Roman" w:hAnsi="Times New Roman" w:cs="Times New Roman" w:hint="eastAsia"/>
            <w:sz w:val="24"/>
            <w:szCs w:val="24"/>
          </w:rPr>
          <w:t>水稻</w:t>
        </w:r>
      </w:ins>
      <w:r w:rsidR="007B28BA">
        <w:rPr>
          <w:rFonts w:ascii="Times New Roman" w:hAnsi="Times New Roman" w:cs="Times New Roman" w:hint="eastAsia"/>
          <w:sz w:val="24"/>
          <w:szCs w:val="24"/>
        </w:rPr>
        <w:t>、</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9B0DAD">
        <w:rPr>
          <w:rFonts w:ascii="Times New Roman" w:hAnsi="Times New Roman" w:cs="Times New Roman" w:hint="eastAsia"/>
          <w:sz w:val="24"/>
          <w:szCs w:val="24"/>
        </w:rPr>
        <w:t>。</w:t>
      </w:r>
      <w:r w:rsidR="00CC6DD1">
        <w:rPr>
          <w:rFonts w:ascii="Times New Roman" w:hAnsi="Times New Roman" w:cs="Times New Roman" w:hint="eastAsia"/>
          <w:sz w:val="24"/>
          <w:szCs w:val="24"/>
        </w:rPr>
        <w:t>两熟玉米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。两熟小麦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02" w:name="_Toc468780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02"/>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754A1158"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ins w:id="203" w:author="曾 翠红" w:date="2019-05-08T22:38:00Z">
        <w:r w:rsidR="00463109">
          <w:rPr>
            <w:rFonts w:ascii="Times New Roman" w:eastAsia="黑体" w:hAnsi="Times New Roman" w:cs="Times New Roman" w:hint="eastAsia"/>
            <w:sz w:val="24"/>
            <w:szCs w:val="24"/>
          </w:rPr>
          <w:t>春</w:t>
        </w:r>
      </w:ins>
      <w:r>
        <w:rPr>
          <w:rFonts w:ascii="Times New Roman" w:eastAsia="黑体" w:hAnsi="Times New Roman" w:cs="Times New Roman" w:hint="eastAsia"/>
          <w:sz w:val="24"/>
          <w:szCs w:val="24"/>
        </w:rPr>
        <w:t>玉米农户基本特征</w:t>
      </w:r>
    </w:p>
    <w:p w14:paraId="04EB8F2D" w14:textId="15DC742D" w:rsidR="00742017" w:rsidRPr="00C62D74" w:rsidRDefault="00E03A30"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一熟区玉米样本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可以看出，农户玉米的平均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63872"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77777777" w:rsidR="005E68C4" w:rsidRPr="006B2738" w:rsidRDefault="005E68C4"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5E68C4"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r>
                            <w:tr w:rsidR="005E68C4"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5E68C4"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5E68C4"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p>
                              </w:tc>
                            </w:tr>
                            <w:tr w:rsidR="005E68C4"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5E68C4" w:rsidRPr="008A1DDD" w:rsidRDefault="005E68C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5E68C4" w:rsidRDefault="005E68C4"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6387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77777777" w:rsidR="005E68C4" w:rsidRPr="006B2738" w:rsidRDefault="005E68C4"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5E68C4"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r>
                      <w:tr w:rsidR="005E68C4"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5E68C4"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r>
                      <w:tr w:rsidR="005E68C4"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5E68C4"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5E68C4" w:rsidRPr="008A1DDD" w:rsidRDefault="005E68C4"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5E68C4" w:rsidRPr="008A1DDD" w:rsidRDefault="005E68C4"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5E68C4" w:rsidRPr="008A1DDD" w:rsidRDefault="005E68C4"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5E68C4"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5E68C4" w:rsidRPr="008A1DDD" w:rsidRDefault="005E68C4"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5E68C4" w:rsidRPr="008A1DDD" w:rsidRDefault="005E68C4" w:rsidP="008D5D41">
                            <w:pPr>
                              <w:spacing w:after="0" w:line="240" w:lineRule="auto"/>
                              <w:rPr>
                                <w:rFonts w:ascii="Times New Roman" w:eastAsia="宋体" w:hAnsi="Times New Roman" w:cs="Times New Roman"/>
                                <w:b/>
                                <w:color w:val="000000"/>
                                <w:sz w:val="21"/>
                                <w:szCs w:val="21"/>
                              </w:rPr>
                            </w:pPr>
                          </w:p>
                        </w:tc>
                      </w:tr>
                      <w:tr w:rsidR="005E68C4"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5E68C4" w:rsidRPr="008A1DDD" w:rsidRDefault="005E68C4"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5E68C4" w:rsidRDefault="005E68C4"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5"/>
          <w:pgSz w:w="11906" w:h="16838" w:code="9"/>
          <w:pgMar w:top="1701" w:right="1418" w:bottom="1418" w:left="1701" w:header="1304" w:footer="1021" w:gutter="0"/>
          <w:cols w:space="425"/>
          <w:docGrid w:type="lines" w:linePitch="326"/>
        </w:sectPr>
      </w:pPr>
    </w:p>
    <w:p w14:paraId="3D02058E" w14:textId="6C2E5120"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ins w:id="204" w:author="曾 翠红" w:date="2019-05-08T22:39:00Z">
        <w:r w:rsidR="00463109">
          <w:rPr>
            <w:rFonts w:ascii="Times New Roman" w:eastAsia="黑体" w:hAnsi="Times New Roman" w:cs="Times New Roman" w:hint="eastAsia"/>
            <w:sz w:val="24"/>
            <w:szCs w:val="24"/>
          </w:rPr>
          <w:t>夏</w:t>
        </w:r>
      </w:ins>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5A79CE68"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75F3E41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ins w:id="205" w:author="曾 翠红" w:date="2019-05-09T16:08:00Z">
        <w:r w:rsidR="00E30B96">
          <w:rPr>
            <w:rFonts w:ascii="Times New Roman" w:hAnsi="Times New Roman" w:cs="Times New Roman" w:hint="eastAsia"/>
            <w:sz w:val="24"/>
            <w:szCs w:val="24"/>
          </w:rPr>
          <w:t>亩</w:t>
        </w:r>
      </w:ins>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51584"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7E738F2" w:rsidR="005E68C4" w:rsidRPr="008323E8" w:rsidRDefault="005E68C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r>
                            <w:tr w:rsidR="005E68C4"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5E68C4" w:rsidRPr="00F03DE6" w:rsidRDefault="005E68C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5E68C4" w:rsidRPr="00F03DE6" w:rsidRDefault="005E68C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5E68C4" w:rsidRPr="00F03DE6" w:rsidRDefault="005E68C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5E68C4" w:rsidRPr="00F03DE6" w:rsidRDefault="005E68C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r>
                            <w:tr w:rsidR="005E68C4"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5E68C4" w:rsidRPr="00F03DE6" w:rsidRDefault="005E68C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5E68C4" w:rsidRDefault="005E68C4"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5158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27E738F2" w:rsidR="005E68C4" w:rsidRPr="008323E8" w:rsidRDefault="005E68C4"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r>
                      <w:tr w:rsidR="005E68C4"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5E68C4" w:rsidRPr="00F03DE6" w:rsidRDefault="005E68C4"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5E68C4" w:rsidRPr="00F03DE6" w:rsidRDefault="005E68C4"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5E68C4" w:rsidRPr="00F03DE6" w:rsidRDefault="005E68C4"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5E68C4" w:rsidRPr="00F03DE6" w:rsidRDefault="005E68C4"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5E68C4" w:rsidRPr="00F03DE6" w:rsidRDefault="005E68C4"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5E68C4" w:rsidRPr="00F03DE6" w:rsidRDefault="005E68C4"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5E68C4" w:rsidRPr="00F03DE6" w:rsidRDefault="005E68C4" w:rsidP="006B2738">
                            <w:pPr>
                              <w:spacing w:after="0" w:line="240" w:lineRule="auto"/>
                              <w:jc w:val="center"/>
                              <w:rPr>
                                <w:rFonts w:ascii="Times New Roman" w:eastAsia="宋体" w:hAnsi="Times New Roman" w:cs="Times New Roman"/>
                                <w:color w:val="000000"/>
                                <w:sz w:val="21"/>
                                <w:szCs w:val="21"/>
                              </w:rPr>
                            </w:pPr>
                          </w:p>
                        </w:tc>
                      </w:tr>
                      <w:tr w:rsidR="005E68C4"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5E68C4" w:rsidRPr="00F03DE6" w:rsidRDefault="005E68C4"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5E68C4" w:rsidRPr="00F03DE6" w:rsidRDefault="005E68C4"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5E68C4" w:rsidRPr="00F03DE6" w:rsidRDefault="005E68C4"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5E68C4" w:rsidRPr="00F03DE6" w:rsidRDefault="005E68C4"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5E68C4"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5E68C4" w:rsidRPr="00F03DE6" w:rsidRDefault="005E68C4"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5E68C4" w:rsidRPr="00F03DE6" w:rsidRDefault="005E68C4"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5E68C4" w:rsidRPr="00F03DE6" w:rsidRDefault="005E68C4"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5E68C4" w:rsidRPr="00F03DE6" w:rsidRDefault="005E68C4" w:rsidP="00D773D1">
                            <w:pPr>
                              <w:spacing w:after="0" w:line="240" w:lineRule="auto"/>
                              <w:jc w:val="center"/>
                              <w:rPr>
                                <w:rFonts w:ascii="Times New Roman" w:eastAsia="宋体" w:hAnsi="Times New Roman" w:cs="Times New Roman"/>
                                <w:b/>
                                <w:color w:val="000000"/>
                                <w:sz w:val="21"/>
                                <w:szCs w:val="21"/>
                              </w:rPr>
                            </w:pPr>
                          </w:p>
                        </w:tc>
                      </w:tr>
                      <w:tr w:rsidR="005E68C4"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5E68C4" w:rsidRPr="00F03DE6" w:rsidRDefault="005E68C4"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5E68C4" w:rsidRDefault="005E68C4"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0952FDA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ins w:id="206" w:author="曾 翠红" w:date="2019-05-08T22:39:00Z">
        <w:r w:rsidR="00463109">
          <w:rPr>
            <w:rFonts w:ascii="Times New Roman" w:eastAsia="黑体" w:hAnsi="Times New Roman" w:cs="Times New Roman" w:hint="eastAsia"/>
            <w:sz w:val="24"/>
            <w:szCs w:val="24"/>
          </w:rPr>
          <w:t>冬</w:t>
        </w:r>
      </w:ins>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4DC2B5F2"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w:t>
      </w:r>
      <w:ins w:id="207" w:author="曾 翠红" w:date="2019-05-08T22:41:00Z">
        <w:r w:rsidR="00463109">
          <w:rPr>
            <w:rFonts w:ascii="Times New Roman" w:hAnsi="Times New Roman" w:cs="Times New Roman" w:hint="eastAsia"/>
            <w:sz w:val="24"/>
            <w:szCs w:val="24"/>
          </w:rPr>
          <w:t>小麦</w:t>
        </w:r>
      </w:ins>
      <w:del w:id="208" w:author="曾 翠红" w:date="2019-05-08T22:41:00Z">
        <w:r w:rsidRPr="00C62D74" w:rsidDel="00463109">
          <w:rPr>
            <w:rFonts w:ascii="Times New Roman" w:hAnsi="Times New Roman" w:cs="Times New Roman" w:hint="eastAsia"/>
            <w:sz w:val="24"/>
            <w:szCs w:val="24"/>
          </w:rPr>
          <w:delText>玉米</w:delText>
        </w:r>
      </w:del>
      <w:r w:rsidRPr="00C62D74">
        <w:rPr>
          <w:rFonts w:ascii="Times New Roman" w:hAnsi="Times New Roman" w:cs="Times New Roman" w:hint="eastAsia"/>
          <w:sz w:val="24"/>
          <w:szCs w:val="24"/>
        </w:rPr>
        <w:t>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012DB06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ins w:id="209" w:author="曾 翠红" w:date="2019-05-09T16:09:00Z">
        <w:r w:rsidR="00E30B96">
          <w:rPr>
            <w:rFonts w:ascii="Times New Roman" w:hAnsi="Times New Roman" w:cs="Times New Roman" w:hint="eastAsia"/>
            <w:sz w:val="24"/>
            <w:szCs w:val="24"/>
          </w:rPr>
          <w:t>亩</w:t>
        </w:r>
      </w:ins>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3EEE4AE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w:t>
      </w:r>
      <w:ins w:id="210" w:author="曾 翠红" w:date="2019-05-08T22:41:00Z">
        <w:r w:rsidR="00463109">
          <w:rPr>
            <w:rFonts w:ascii="Times New Roman" w:hAnsi="Times New Roman" w:cs="Times New Roman" w:hint="eastAsia"/>
            <w:sz w:val="24"/>
            <w:szCs w:val="24"/>
          </w:rPr>
          <w:t>小麦</w:t>
        </w:r>
      </w:ins>
      <w:r>
        <w:rPr>
          <w:rFonts w:ascii="Times New Roman" w:hAnsi="Times New Roman" w:cs="Times New Roman" w:hint="eastAsia"/>
          <w:sz w:val="24"/>
          <w:szCs w:val="24"/>
        </w:rPr>
        <w:t>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6"/>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61824"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756F599A" w:rsidR="005E68C4" w:rsidRPr="00563044" w:rsidRDefault="005E68C4" w:rsidP="00742017">
                            <w:pPr>
                              <w:spacing w:beforeLines="100" w:before="326" w:after="0" w:line="240" w:lineRule="auto"/>
                              <w:jc w:val="center"/>
                              <w:rPr>
                                <w:rFonts w:ascii="Times New Roman" w:eastAsia="黑体" w:hAnsi="Times New Roman" w:cs="Times New Roman"/>
                                <w:bCs/>
                                <w:color w:val="000000"/>
                                <w:sz w:val="21"/>
                                <w:szCs w:val="21"/>
                              </w:rPr>
                            </w:pPr>
                            <w:bookmarkStart w:id="21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21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5E68C4"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5E68C4" w:rsidRDefault="005E68C4" w:rsidP="00742017">
                            <w:pPr>
                              <w:spacing w:after="0" w:line="240" w:lineRule="auto"/>
                              <w:ind w:firstLine="440"/>
                              <w:jc w:val="center"/>
                            </w:pPr>
                          </w:p>
                          <w:p w14:paraId="36026842" w14:textId="77777777" w:rsidR="005E68C4" w:rsidRDefault="005E68C4"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756F599A" w:rsidR="005E68C4" w:rsidRPr="00563044" w:rsidRDefault="005E68C4" w:rsidP="00742017">
                      <w:pPr>
                        <w:spacing w:beforeLines="100" w:before="326" w:after="0" w:line="240" w:lineRule="auto"/>
                        <w:jc w:val="center"/>
                        <w:rPr>
                          <w:rFonts w:ascii="Times New Roman" w:eastAsia="黑体" w:hAnsi="Times New Roman" w:cs="Times New Roman"/>
                          <w:bCs/>
                          <w:color w:val="000000"/>
                          <w:sz w:val="21"/>
                          <w:szCs w:val="21"/>
                        </w:rPr>
                      </w:pPr>
                      <w:bookmarkStart w:id="212"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212"/>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5E68C4"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5E68C4" w:rsidRPr="00F03DE6" w:rsidRDefault="005E68C4"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5E68C4" w:rsidRPr="00F03DE6" w:rsidRDefault="005E68C4"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5E68C4" w:rsidRPr="00F03DE6" w:rsidRDefault="005E68C4"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5E68C4" w:rsidRPr="00F03DE6" w:rsidRDefault="005E68C4" w:rsidP="00606608">
                            <w:pPr>
                              <w:spacing w:after="0" w:line="240" w:lineRule="auto"/>
                              <w:jc w:val="center"/>
                              <w:rPr>
                                <w:rFonts w:ascii="Times New Roman" w:eastAsia="宋体" w:hAnsi="Times New Roman" w:cs="Times New Roman"/>
                                <w:color w:val="000000"/>
                                <w:sz w:val="21"/>
                                <w:szCs w:val="21"/>
                              </w:rPr>
                            </w:pPr>
                          </w:p>
                        </w:tc>
                      </w:tr>
                      <w:tr w:rsidR="005E68C4"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p>
                        </w:tc>
                      </w:tr>
                      <w:tr w:rsidR="005E68C4"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5E68C4" w:rsidRDefault="005E68C4" w:rsidP="00742017">
                      <w:pPr>
                        <w:spacing w:after="0" w:line="240" w:lineRule="auto"/>
                        <w:ind w:firstLine="440"/>
                        <w:jc w:val="center"/>
                      </w:pPr>
                    </w:p>
                    <w:p w14:paraId="36026842" w14:textId="77777777" w:rsidR="005E68C4" w:rsidRDefault="005E68C4"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54E2B34B"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del w:id="213" w:author="曾 翠红" w:date="2019-05-07T10:33:00Z">
        <w:r w:rsidDel="009314E9">
          <w:rPr>
            <w:rFonts w:ascii="Times New Roman" w:eastAsia="黑体" w:hAnsi="Times New Roman" w:cs="Times New Roman" w:hint="eastAsia"/>
            <w:sz w:val="24"/>
            <w:szCs w:val="24"/>
          </w:rPr>
          <w:delText>稻谷</w:delText>
        </w:r>
      </w:del>
      <w:ins w:id="214" w:author="曾 翠红" w:date="2019-05-07T10:33:00Z">
        <w:r w:rsidR="009314E9">
          <w:rPr>
            <w:rFonts w:ascii="Times New Roman" w:eastAsia="黑体" w:hAnsi="Times New Roman" w:cs="Times New Roman" w:hint="eastAsia"/>
            <w:sz w:val="24"/>
            <w:szCs w:val="24"/>
          </w:rPr>
          <w:t>水稻</w:t>
        </w:r>
      </w:ins>
      <w:r>
        <w:rPr>
          <w:rFonts w:ascii="Times New Roman" w:eastAsia="黑体" w:hAnsi="Times New Roman" w:cs="Times New Roman" w:hint="eastAsia"/>
          <w:sz w:val="24"/>
          <w:szCs w:val="24"/>
        </w:rPr>
        <w:t>农户基本特征</w:t>
      </w:r>
    </w:p>
    <w:p w14:paraId="42BCCBBF" w14:textId="1DCE5FCA"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w:t>
      </w:r>
      <w:del w:id="215" w:author="曾 翠红" w:date="2019-05-07T10:33:00Z">
        <w:r w:rsidDel="009314E9">
          <w:rPr>
            <w:rFonts w:ascii="Times New Roman" w:hAnsi="Times New Roman" w:cs="Times New Roman" w:hint="eastAsia"/>
            <w:sz w:val="24"/>
            <w:szCs w:val="24"/>
          </w:rPr>
          <w:delText>稻谷</w:delText>
        </w:r>
      </w:del>
      <w:ins w:id="216"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w:t>
      </w:r>
      <w:del w:id="217" w:author="曾 翠红" w:date="2019-05-08T22:42:00Z">
        <w:r w:rsidR="00742017" w:rsidRPr="00C62D74" w:rsidDel="00463109">
          <w:rPr>
            <w:rFonts w:ascii="Times New Roman" w:hAnsi="Times New Roman" w:cs="Times New Roman" w:hint="eastAsia"/>
            <w:sz w:val="24"/>
            <w:szCs w:val="24"/>
          </w:rPr>
          <w:delText>玉米</w:delText>
        </w:r>
      </w:del>
      <w:ins w:id="218" w:author="曾 翠红" w:date="2019-05-08T22:42:00Z">
        <w:r w:rsidR="00463109">
          <w:rPr>
            <w:rFonts w:ascii="Times New Roman" w:hAnsi="Times New Roman" w:cs="Times New Roman" w:hint="eastAsia"/>
            <w:sz w:val="24"/>
            <w:szCs w:val="24"/>
          </w:rPr>
          <w:t>水稻</w:t>
        </w:r>
      </w:ins>
      <w:r w:rsidR="00742017" w:rsidRPr="00C62D74">
        <w:rPr>
          <w:rFonts w:ascii="Times New Roman" w:hAnsi="Times New Roman" w:cs="Times New Roman" w:hint="eastAsia"/>
          <w:sz w:val="24"/>
          <w:szCs w:val="24"/>
        </w:rPr>
        <w:t>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F6CCEC0"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ins w:id="219" w:author="曾 翠红" w:date="2019-05-08T22:42:00Z">
        <w:r w:rsidR="00134E5E">
          <w:rPr>
            <w:rFonts w:ascii="Times New Roman" w:hAnsi="Times New Roman" w:cs="Times New Roman" w:hint="eastAsia"/>
            <w:sz w:val="24"/>
            <w:szCs w:val="24"/>
          </w:rPr>
          <w:t>水稻</w:t>
        </w:r>
      </w:ins>
      <w:r>
        <w:rPr>
          <w:rFonts w:ascii="Times New Roman" w:hAnsi="Times New Roman" w:cs="Times New Roman" w:hint="eastAsia"/>
          <w:sz w:val="24"/>
          <w:szCs w:val="24"/>
        </w:rPr>
        <w:t>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2617414F" w:rsidR="005E68C4" w:rsidRPr="008323E8" w:rsidRDefault="005E68C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del w:id="220" w:author="曾 翠红" w:date="2019-05-07T10:33:00Z">
                              <w:r w:rsidDel="009314E9">
                                <w:rPr>
                                  <w:rFonts w:ascii="Times New Roman" w:eastAsia="黑体" w:hAnsi="Times New Roman" w:cs="Times New Roman"/>
                                  <w:bCs/>
                                  <w:color w:val="000000"/>
                                  <w:sz w:val="21"/>
                                  <w:szCs w:val="21"/>
                                </w:rPr>
                                <w:delText>稻谷</w:delText>
                              </w:r>
                            </w:del>
                            <w:ins w:id="221" w:author="曾 翠红" w:date="2019-05-07T10:33:00Z">
                              <w:r w:rsidR="009314E9">
                                <w:rPr>
                                  <w:rFonts w:ascii="Times New Roman" w:eastAsia="黑体" w:hAnsi="Times New Roman" w:cs="Times New Roman"/>
                                  <w:bCs/>
                                  <w:color w:val="000000"/>
                                  <w:sz w:val="21"/>
                                  <w:szCs w:val="21"/>
                                </w:rPr>
                                <w:t>水稻</w:t>
                              </w:r>
                            </w:ins>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r>
                            <w:tr w:rsidR="005E68C4"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5E68C4" w:rsidRPr="00F03DE6" w:rsidRDefault="005E68C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r>
                            <w:tr w:rsidR="005E68C4"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5E68C4" w:rsidRPr="00F03DE6" w:rsidRDefault="005E68C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r>
                            <w:tr w:rsidR="005E68C4"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5E68C4" w:rsidRDefault="005E68C4" w:rsidP="00742017">
                            <w:pPr>
                              <w:spacing w:after="83"/>
                            </w:pPr>
                          </w:p>
                          <w:p w14:paraId="3CB6C53C" w14:textId="77777777" w:rsidR="005E68C4" w:rsidRDefault="005E68C4"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62848;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2617414F" w:rsidR="005E68C4" w:rsidRPr="008323E8" w:rsidRDefault="005E68C4"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del w:id="222" w:author="曾 翠红" w:date="2019-05-07T10:33:00Z">
                        <w:r w:rsidDel="009314E9">
                          <w:rPr>
                            <w:rFonts w:ascii="Times New Roman" w:eastAsia="黑体" w:hAnsi="Times New Roman" w:cs="Times New Roman"/>
                            <w:bCs/>
                            <w:color w:val="000000"/>
                            <w:sz w:val="21"/>
                            <w:szCs w:val="21"/>
                          </w:rPr>
                          <w:delText>稻谷</w:delText>
                        </w:r>
                      </w:del>
                      <w:ins w:id="223" w:author="曾 翠红" w:date="2019-05-07T10:33:00Z">
                        <w:r w:rsidR="009314E9">
                          <w:rPr>
                            <w:rFonts w:ascii="Times New Roman" w:eastAsia="黑体" w:hAnsi="Times New Roman" w:cs="Times New Roman"/>
                            <w:bCs/>
                            <w:color w:val="000000"/>
                            <w:sz w:val="21"/>
                            <w:szCs w:val="21"/>
                          </w:rPr>
                          <w:t>水稻</w:t>
                        </w:r>
                      </w:ins>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5E68C4"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5E68C4" w:rsidRPr="00F03DE6" w:rsidRDefault="005E68C4"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5E68C4" w:rsidRPr="00F03DE6" w:rsidRDefault="005E68C4" w:rsidP="00E851F4">
                            <w:pPr>
                              <w:spacing w:after="0" w:line="240" w:lineRule="auto"/>
                              <w:jc w:val="center"/>
                              <w:rPr>
                                <w:rFonts w:ascii="Times New Roman" w:eastAsia="宋体" w:hAnsi="Times New Roman" w:cs="Times New Roman"/>
                                <w:b/>
                                <w:color w:val="000000"/>
                                <w:sz w:val="21"/>
                                <w:szCs w:val="21"/>
                              </w:rPr>
                            </w:pPr>
                          </w:p>
                        </w:tc>
                      </w:tr>
                      <w:tr w:rsidR="005E68C4"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5E68C4" w:rsidRPr="00F03DE6" w:rsidRDefault="005E68C4"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5E68C4" w:rsidRPr="00F03DE6" w:rsidRDefault="005E68C4"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5E68C4" w:rsidRPr="00F03DE6" w:rsidRDefault="005E68C4"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5E68C4"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5E68C4"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5E68C4" w:rsidRPr="00F03DE6" w:rsidRDefault="005E68C4"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5E68C4" w:rsidRPr="00F03DE6" w:rsidRDefault="005E68C4"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5E68C4" w:rsidRPr="00F03DE6" w:rsidRDefault="005E68C4"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5E68C4" w:rsidRPr="00F03DE6" w:rsidRDefault="005E68C4" w:rsidP="00E851F4">
                            <w:pPr>
                              <w:spacing w:after="0" w:line="240" w:lineRule="auto"/>
                              <w:jc w:val="center"/>
                              <w:rPr>
                                <w:rFonts w:ascii="Times New Roman" w:eastAsia="宋体" w:hAnsi="Times New Roman" w:cs="Times New Roman"/>
                                <w:color w:val="000000"/>
                                <w:sz w:val="21"/>
                                <w:szCs w:val="21"/>
                              </w:rPr>
                            </w:pPr>
                          </w:p>
                        </w:tc>
                      </w:tr>
                      <w:tr w:rsidR="005E68C4"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5E68C4" w:rsidRPr="00F03DE6" w:rsidRDefault="005E68C4"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5E68C4" w:rsidRPr="00F03DE6" w:rsidRDefault="005E68C4"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5E68C4" w:rsidRPr="00F03DE6" w:rsidRDefault="005E68C4"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5E68C4" w:rsidRPr="00F03DE6" w:rsidRDefault="005E68C4" w:rsidP="002B3AC1">
                            <w:pPr>
                              <w:spacing w:after="0" w:line="240" w:lineRule="auto"/>
                              <w:jc w:val="center"/>
                              <w:rPr>
                                <w:rFonts w:ascii="Times New Roman" w:eastAsia="宋体" w:hAnsi="Times New Roman" w:cs="Times New Roman"/>
                                <w:color w:val="000000"/>
                                <w:sz w:val="21"/>
                                <w:szCs w:val="21"/>
                              </w:rPr>
                            </w:pPr>
                          </w:p>
                        </w:tc>
                      </w:tr>
                      <w:tr w:rsidR="005E68C4"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5E68C4" w:rsidRPr="00F03DE6" w:rsidRDefault="005E68C4"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5E68C4" w:rsidRPr="00F03DE6" w:rsidRDefault="005E68C4"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5E68C4" w:rsidRPr="00F03DE6" w:rsidRDefault="005E68C4" w:rsidP="002B3AC1">
                            <w:pPr>
                              <w:spacing w:after="0" w:line="240" w:lineRule="auto"/>
                              <w:jc w:val="center"/>
                              <w:rPr>
                                <w:rFonts w:ascii="Times New Roman" w:eastAsia="宋体" w:hAnsi="Times New Roman" w:cs="Times New Roman"/>
                                <w:b/>
                                <w:color w:val="000000"/>
                                <w:sz w:val="21"/>
                                <w:szCs w:val="21"/>
                              </w:rPr>
                            </w:pPr>
                          </w:p>
                        </w:tc>
                      </w:tr>
                      <w:tr w:rsidR="005E68C4"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5E68C4" w:rsidRPr="00F03DE6" w:rsidRDefault="005E68C4"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5E68C4" w:rsidRDefault="005E68C4" w:rsidP="00742017">
                      <w:pPr>
                        <w:spacing w:after="83"/>
                      </w:pPr>
                    </w:p>
                    <w:p w14:paraId="3CB6C53C" w14:textId="77777777" w:rsidR="005E68C4" w:rsidRDefault="005E68C4"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224" w:name="_Toc4687810"/>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24"/>
    </w:p>
    <w:p w14:paraId="7DA8B296" w14:textId="29CA9485"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w:t>
      </w:r>
      <w:ins w:id="225" w:author="曾 翠红" w:date="2019-05-09T16:10:00Z">
        <w:r w:rsidR="006B4FE0">
          <w:rPr>
            <w:rFonts w:ascii="Times New Roman" w:hAnsi="Times New Roman" w:cs="Times New Roman" w:hint="eastAsia"/>
            <w:sz w:val="24"/>
            <w:szCs w:val="24"/>
          </w:rPr>
          <w:t>区春</w:t>
        </w:r>
      </w:ins>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ins w:id="226" w:author="曾 翠红" w:date="2019-05-09T16:10:00Z">
        <w:r w:rsidR="006B4FE0">
          <w:rPr>
            <w:rFonts w:ascii="Times New Roman" w:hAnsi="Times New Roman" w:cs="Times New Roman" w:hint="eastAsia"/>
            <w:sz w:val="24"/>
            <w:szCs w:val="24"/>
          </w:rPr>
          <w:t>区夏</w:t>
        </w:r>
      </w:ins>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ins w:id="227" w:author="曾 翠红" w:date="2019-05-09T16:10:00Z">
        <w:r w:rsidR="006B4FE0">
          <w:rPr>
            <w:rFonts w:ascii="Times New Roman" w:hAnsi="Times New Roman" w:cs="Times New Roman" w:hint="eastAsia"/>
            <w:sz w:val="24"/>
            <w:szCs w:val="24"/>
          </w:rPr>
          <w:t>区冬</w:t>
        </w:r>
      </w:ins>
      <w:r w:rsidR="00A52DF9">
        <w:rPr>
          <w:rFonts w:ascii="Times New Roman" w:hAnsi="Times New Roman" w:cs="Times New Roman" w:hint="eastAsia"/>
          <w:sz w:val="24"/>
          <w:szCs w:val="24"/>
        </w:rPr>
        <w:t>小麦和</w:t>
      </w:r>
      <w:del w:id="228" w:author="曾 翠红" w:date="2019-05-07T10:33:00Z">
        <w:r w:rsidR="00A52DF9" w:rsidDel="009314E9">
          <w:rPr>
            <w:rFonts w:ascii="Times New Roman" w:hAnsi="Times New Roman" w:cs="Times New Roman" w:hint="eastAsia"/>
            <w:sz w:val="24"/>
            <w:szCs w:val="24"/>
          </w:rPr>
          <w:delText>稻谷</w:delText>
        </w:r>
      </w:del>
      <w:ins w:id="229" w:author="曾 翠红" w:date="2019-05-07T10:33:00Z">
        <w:r w:rsidR="009314E9">
          <w:rPr>
            <w:rFonts w:ascii="Times New Roman" w:hAnsi="Times New Roman" w:cs="Times New Roman" w:hint="eastAsia"/>
            <w:sz w:val="24"/>
            <w:szCs w:val="24"/>
          </w:rPr>
          <w:t>水稻</w:t>
        </w:r>
      </w:ins>
      <w:r w:rsidR="00A52DF9">
        <w:rPr>
          <w:rFonts w:ascii="Times New Roman" w:hAnsi="Times New Roman" w:cs="Times New Roman" w:hint="eastAsia"/>
          <w:sz w:val="24"/>
          <w:szCs w:val="24"/>
        </w:rPr>
        <w:t>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5E6A5CA9"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ins w:id="230" w:author="曾 翠红" w:date="2019-05-09T16:10:00Z">
        <w:r w:rsidR="006B4FE0">
          <w:rPr>
            <w:rFonts w:ascii="Times New Roman" w:hAnsi="Times New Roman" w:cs="Times New Roman" w:hint="eastAsia"/>
            <w:sz w:val="24"/>
            <w:szCs w:val="24"/>
          </w:rPr>
          <w:t>区春</w:t>
        </w:r>
      </w:ins>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w:t>
      </w:r>
      <w:ins w:id="231" w:author="曾 翠红" w:date="2019-05-09T16:11:00Z">
        <w:r w:rsidR="006B4FE0">
          <w:rPr>
            <w:rFonts w:ascii="Times New Roman" w:hAnsi="Times New Roman" w:cs="Times New Roman" w:hint="eastAsia"/>
            <w:sz w:val="24"/>
            <w:szCs w:val="24"/>
          </w:rPr>
          <w:t>种植</w:t>
        </w:r>
      </w:ins>
      <w:r w:rsidR="005D5509">
        <w:rPr>
          <w:rFonts w:ascii="Times New Roman" w:hAnsi="Times New Roman" w:cs="Times New Roman" w:hint="eastAsia"/>
          <w:sz w:val="24"/>
          <w:szCs w:val="24"/>
        </w:rPr>
        <w:t>两熟</w:t>
      </w:r>
      <w:ins w:id="232" w:author="曾 翠红" w:date="2019-05-09T16:10:00Z">
        <w:r w:rsidR="006B4FE0">
          <w:rPr>
            <w:rFonts w:ascii="Times New Roman" w:hAnsi="Times New Roman" w:cs="Times New Roman" w:hint="eastAsia"/>
            <w:sz w:val="24"/>
            <w:szCs w:val="24"/>
          </w:rPr>
          <w:t>区夏</w:t>
        </w:r>
      </w:ins>
      <w:r w:rsidR="00047E4A">
        <w:rPr>
          <w:rFonts w:ascii="Times New Roman" w:hAnsi="Times New Roman" w:cs="Times New Roman" w:hint="eastAsia"/>
          <w:sz w:val="24"/>
          <w:szCs w:val="24"/>
        </w:rPr>
        <w:t>玉米和</w:t>
      </w:r>
      <w:ins w:id="233" w:author="曾 翠红" w:date="2019-05-09T16:11:00Z">
        <w:r w:rsidR="006B4FE0">
          <w:rPr>
            <w:rFonts w:ascii="Times New Roman" w:hAnsi="Times New Roman" w:cs="Times New Roman" w:hint="eastAsia"/>
            <w:sz w:val="24"/>
            <w:szCs w:val="24"/>
          </w:rPr>
          <w:t>两熟区冬</w:t>
        </w:r>
      </w:ins>
      <w:r w:rsidR="00047E4A">
        <w:rPr>
          <w:rFonts w:ascii="Times New Roman" w:hAnsi="Times New Roman" w:cs="Times New Roman" w:hint="eastAsia"/>
          <w:sz w:val="24"/>
          <w:szCs w:val="24"/>
        </w:rPr>
        <w:t>小麦的</w:t>
      </w:r>
      <w:del w:id="234" w:author="曾 翠红" w:date="2019-05-09T16:11:00Z">
        <w:r w:rsidR="00071A05" w:rsidDel="006B4FE0">
          <w:rPr>
            <w:rFonts w:ascii="Times New Roman" w:hAnsi="Times New Roman" w:cs="Times New Roman" w:hint="eastAsia"/>
            <w:sz w:val="24"/>
            <w:szCs w:val="24"/>
          </w:rPr>
          <w:delText>单产与规模</w:delText>
        </w:r>
      </w:del>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del w:id="235" w:author="曾 翠红" w:date="2019-05-07T10:33:00Z">
        <w:r w:rsidR="00012A4C" w:rsidDel="009314E9">
          <w:rPr>
            <w:rFonts w:ascii="Times New Roman" w:hAnsi="Times New Roman" w:cs="Times New Roman" w:hint="eastAsia"/>
            <w:sz w:val="24"/>
            <w:szCs w:val="24"/>
          </w:rPr>
          <w:delText>稻谷</w:delText>
        </w:r>
      </w:del>
      <w:ins w:id="236" w:author="曾 翠红" w:date="2019-05-07T10:33:00Z">
        <w:r w:rsidR="009314E9">
          <w:rPr>
            <w:rFonts w:ascii="Times New Roman" w:hAnsi="Times New Roman" w:cs="Times New Roman" w:hint="eastAsia"/>
            <w:sz w:val="24"/>
            <w:szCs w:val="24"/>
          </w:rPr>
          <w:t>水稻</w:t>
        </w:r>
      </w:ins>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w:t>
      </w:r>
      <w:del w:id="237" w:author="曾 翠红" w:date="2019-05-09T16:12:00Z">
        <w:r w:rsidR="00271E2D" w:rsidDel="006B4FE0">
          <w:rPr>
            <w:rFonts w:ascii="Times New Roman" w:hAnsi="Times New Roman" w:cs="Times New Roman" w:hint="eastAsia"/>
            <w:sz w:val="24"/>
            <w:szCs w:val="24"/>
          </w:rPr>
          <w:delText>单产和规模的</w:delText>
        </w:r>
      </w:del>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238" w:name="_Toc4687811"/>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238"/>
    </w:p>
    <w:p w14:paraId="39D0701B" w14:textId="4E8FEFFD"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w:t>
      </w:r>
      <w:ins w:id="239" w:author="曾 翠红" w:date="2019-05-09T16:12:00Z">
        <w:r w:rsidR="00671365">
          <w:rPr>
            <w:rFonts w:ascii="Times New Roman" w:hAnsi="Times New Roman" w:cs="Times New Roman" w:hint="eastAsia"/>
            <w:sz w:val="24"/>
            <w:szCs w:val="24"/>
          </w:rPr>
          <w:t>区春</w:t>
        </w:r>
      </w:ins>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ins w:id="240" w:author="曾 翠红" w:date="2019-05-09T16:12:00Z">
        <w:r w:rsidR="00671365">
          <w:rPr>
            <w:rFonts w:ascii="Times New Roman" w:hAnsi="Times New Roman" w:cs="Times New Roman" w:hint="eastAsia"/>
            <w:sz w:val="24"/>
            <w:szCs w:val="24"/>
          </w:rPr>
          <w:t>区夏</w:t>
        </w:r>
      </w:ins>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ins w:id="241" w:author="曾 翠红" w:date="2019-05-09T16:12:00Z">
        <w:r w:rsidR="00671365">
          <w:rPr>
            <w:rFonts w:ascii="Times New Roman" w:hAnsi="Times New Roman" w:cs="Times New Roman" w:hint="eastAsia"/>
            <w:sz w:val="24"/>
            <w:szCs w:val="24"/>
          </w:rPr>
          <w:t>区冬</w:t>
        </w:r>
      </w:ins>
      <w:r w:rsidR="00C9267B">
        <w:rPr>
          <w:rFonts w:ascii="Times New Roman" w:hAnsi="Times New Roman" w:cs="Times New Roman" w:hint="eastAsia"/>
          <w:sz w:val="24"/>
          <w:szCs w:val="24"/>
        </w:rPr>
        <w:t>小麦和</w:t>
      </w:r>
      <w:del w:id="242" w:author="曾 翠红" w:date="2019-05-07T10:33:00Z">
        <w:r w:rsidR="00012A4C" w:rsidDel="009314E9">
          <w:rPr>
            <w:rFonts w:ascii="Times New Roman" w:hAnsi="Times New Roman" w:cs="Times New Roman" w:hint="eastAsia"/>
            <w:sz w:val="24"/>
            <w:szCs w:val="24"/>
          </w:rPr>
          <w:delText>稻谷</w:delText>
        </w:r>
      </w:del>
      <w:ins w:id="243" w:author="曾 翠红" w:date="2019-05-07T10:33:00Z">
        <w:r w:rsidR="009314E9">
          <w:rPr>
            <w:rFonts w:ascii="Times New Roman" w:hAnsi="Times New Roman" w:cs="Times New Roman" w:hint="eastAsia"/>
            <w:sz w:val="24"/>
            <w:szCs w:val="24"/>
          </w:rPr>
          <w:t>水稻</w:t>
        </w:r>
      </w:ins>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244" w:name="_Toc468781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24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1EC83745"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w:t>
      </w:r>
      <w:del w:id="245" w:author="曾 翠红" w:date="2019-05-09T16:15:00Z">
        <w:r w:rsidDel="00115FC1">
          <w:rPr>
            <w:rFonts w:ascii="Times New Roman" w:hAnsi="Times New Roman" w:cs="Times New Roman" w:hint="eastAsia"/>
            <w:sz w:val="24"/>
            <w:szCs w:val="24"/>
          </w:rPr>
          <w:delText>单位产品承担的成本在不同规模中表现不同，即</w:delText>
        </w:r>
      </w:del>
      <w:ins w:id="246" w:author="曾 翠红" w:date="2019-05-09T16:15:00Z">
        <w:r w:rsidR="00115FC1">
          <w:rPr>
            <w:rFonts w:ascii="Times New Roman" w:hAnsi="Times New Roman" w:cs="Times New Roman" w:hint="eastAsia"/>
            <w:sz w:val="24"/>
            <w:szCs w:val="24"/>
          </w:rPr>
          <w:t>导致</w:t>
        </w:r>
      </w:ins>
      <w:r>
        <w:rPr>
          <w:rFonts w:ascii="Times New Roman" w:hAnsi="Times New Roman" w:cs="Times New Roman" w:hint="eastAsia"/>
          <w:sz w:val="24"/>
          <w:szCs w:val="24"/>
        </w:rPr>
        <w:t>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0B53E616"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2608"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2608;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5E68C4" w:rsidRPr="006A1885" w:rsidRDefault="005E68C4"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5E68C4" w:rsidRPr="006A1885" w:rsidRDefault="005E68C4"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77777777" w:rsidR="0078091B" w:rsidRPr="00772DF8" w:rsidRDefault="0078091B" w:rsidP="002B47D6">
      <w:pPr>
        <w:wordWrap w:val="0"/>
        <w:spacing w:beforeLines="50" w:before="163" w:afterLines="50" w:after="163"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4288A59B" w:rsidR="0078091B"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del w:id="247" w:author="曾 翠红" w:date="2019-05-09T16:25:00Z">
        <w:r w:rsidR="001E5254" w:rsidDel="00307D40">
          <w:rPr>
            <w:rFonts w:ascii="Times New Roman" w:hAnsi="Times New Roman" w:cs="Times New Roman" w:hint="eastAsia"/>
          </w:rPr>
          <w:delText>（</w:delText>
        </w:r>
      </w:del>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del w:id="248" w:author="曾 翠红" w:date="2019-05-09T16:25:00Z">
        <w:r w:rsidR="001E5254" w:rsidDel="00307D40">
          <w:rPr>
            <w:rFonts w:ascii="Times New Roman" w:hAnsi="Times New Roman" w:cs="Times New Roman" w:hint="eastAsia"/>
            <w:sz w:val="24"/>
            <w:szCs w:val="24"/>
          </w:rPr>
          <w:delText>）</w:delText>
        </w:r>
      </w:del>
    </w:p>
    <w:p w14:paraId="64E99562" w14:textId="0D27DE62"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w:t>
      </w:r>
      <w:del w:id="249" w:author="曾 翠红" w:date="2019-05-09T16:27:00Z">
        <w:r w:rsidDel="005023BF">
          <w:rPr>
            <w:rFonts w:ascii="Times New Roman" w:hAnsi="Times New Roman" w:cs="Times New Roman" w:hint="eastAsia"/>
            <w:sz w:val="24"/>
            <w:szCs w:val="24"/>
          </w:rPr>
          <w:delText>要素</w:delText>
        </w:r>
      </w:del>
      <w:ins w:id="250" w:author="曾 翠红" w:date="2019-05-09T16:27:00Z">
        <w:r w:rsidR="005023BF">
          <w:rPr>
            <w:rFonts w:ascii="Times New Roman" w:hAnsi="Times New Roman" w:cs="Times New Roman" w:hint="eastAsia"/>
            <w:sz w:val="24"/>
            <w:szCs w:val="24"/>
          </w:rPr>
          <w:t>要素</w:t>
        </w:r>
      </w:ins>
      <w:r>
        <w:rPr>
          <w:rFonts w:ascii="Times New Roman" w:hAnsi="Times New Roman" w:cs="Times New Roman" w:hint="eastAsia"/>
          <w:sz w:val="24"/>
          <w:szCs w:val="24"/>
        </w:rPr>
        <w:t>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ins w:id="251" w:author="曾 翠红" w:date="2019-05-09T16:25:00Z">
        <w:r w:rsidR="00307D40">
          <w:rPr>
            <w:rFonts w:ascii="Times New Roman" w:hAnsi="Times New Roman" w:cs="Times New Roman" w:hint="eastAsia"/>
            <w:sz w:val="24"/>
            <w:szCs w:val="24"/>
          </w:rPr>
          <w:t>的计算公式</w:t>
        </w:r>
      </w:ins>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235978AA" w14:textId="77777777" w:rsidR="005023BF" w:rsidRDefault="005023BF" w:rsidP="005023BF">
      <w:pPr>
        <w:tabs>
          <w:tab w:val="left" w:pos="0"/>
          <w:tab w:val="center" w:pos="4400"/>
          <w:tab w:val="right" w:pos="8800"/>
        </w:tabs>
        <w:wordWrap w:val="0"/>
        <w:spacing w:beforeLines="50" w:before="163" w:afterLines="50" w:after="163" w:line="400" w:lineRule="exact"/>
        <w:ind w:firstLineChars="200" w:firstLine="480"/>
        <w:jc w:val="right"/>
        <w:rPr>
          <w:ins w:id="252" w:author="曾 翠红" w:date="2019-05-09T16:26:00Z"/>
          <w:rFonts w:ascii="Times New Roman" w:hAnsi="Times New Roman" w:cs="Times New Roman"/>
          <w:sz w:val="24"/>
          <w:szCs w:val="24"/>
        </w:rPr>
      </w:pPr>
      <w:ins w:id="253" w:author="曾 翠红" w:date="2019-05-09T16:26:00Z">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ins>
    </w:p>
    <w:p w14:paraId="7014B4C7" w14:textId="6BFEB95B" w:rsidR="0078091B" w:rsidRPr="001E5254" w:rsidDel="005023BF" w:rsidRDefault="0078091B" w:rsidP="005023BF">
      <w:pPr>
        <w:tabs>
          <w:tab w:val="left" w:pos="0"/>
          <w:tab w:val="center" w:pos="4400"/>
          <w:tab w:val="right" w:pos="8800"/>
        </w:tabs>
        <w:wordWrap w:val="0"/>
        <w:spacing w:beforeLines="50" w:before="163" w:afterLines="50" w:after="163" w:line="400" w:lineRule="exact"/>
        <w:ind w:firstLineChars="200" w:firstLine="480"/>
        <w:jc w:val="right"/>
        <w:rPr>
          <w:del w:id="254" w:author="曾 翠红" w:date="2019-05-09T16:29:00Z"/>
          <w:rFonts w:ascii="Times New Roman" w:hAnsi="Times New Roman" w:cs="Times New Roman"/>
          <w:sz w:val="24"/>
          <w:szCs w:val="24"/>
        </w:rPr>
        <w:pPrChange w:id="255" w:author="曾 翠红" w:date="2019-05-09T16:26:00Z">
          <w:pPr>
            <w:tabs>
              <w:tab w:val="left" w:pos="0"/>
              <w:tab w:val="center" w:pos="4400"/>
              <w:tab w:val="right" w:pos="8800"/>
            </w:tabs>
            <w:wordWrap w:val="0"/>
            <w:spacing w:beforeLines="50" w:before="163" w:afterLines="50" w:after="163" w:line="400" w:lineRule="exact"/>
            <w:ind w:firstLineChars="200" w:firstLine="480"/>
            <w:jc w:val="right"/>
          </w:pPr>
        </w:pPrChange>
      </w:pPr>
      <w:del w:id="256" w:author="曾 翠红" w:date="2019-05-09T16:26:00Z">
        <w:r w:rsidDel="005023BF">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Change w:id="257" w:author="曾 翠红" w:date="2019-05-09T16:27:00Z">
                    <w:rPr>
                      <w:rFonts w:ascii="Cambria Math" w:hAnsi="Cambria Math" w:cs="Times New Roman"/>
                      <w:sz w:val="24"/>
                      <w:szCs w:val="24"/>
                    </w:rPr>
                  </w:rPrChange>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Change w:id="258" w:author="曾 翠红" w:date="2019-05-09T16:27:00Z">
                    <w:rPr>
                      <w:rFonts w:ascii="Cambria Math" w:hAnsi="Cambria Math" w:cs="Times New Roman"/>
                      <w:sz w:val="24"/>
                      <w:szCs w:val="24"/>
                    </w:rPr>
                  </w:rPrChange>
                </w:rPr>
                <m:t>∂</m:t>
              </m:r>
              <m:r>
                <m:rPr>
                  <m:sty m:val="p"/>
                </m:rPr>
                <w:rPr>
                  <w:rFonts w:ascii="Cambria Math" w:hAnsi="Cambria Math" w:cs="Times New Roman"/>
                  <w:sz w:val="24"/>
                  <w:szCs w:val="24"/>
                </w:rPr>
                <m:t>ln</m:t>
              </m:r>
              <m:r>
                <w:rPr>
                  <w:rFonts w:ascii="Cambria Math" w:hAnsi="Cambria Math" w:cs="Times New Roman"/>
                  <w:sz w:val="24"/>
                  <w:szCs w:val="24"/>
                  <w:rPrChange w:id="259" w:author="曾 翠红" w:date="2019-05-09T16:27:00Z">
                    <w:rPr>
                      <w:rFonts w:ascii="Cambria Math" w:hAnsi="Cambria Math" w:cs="Times New Roman"/>
                      <w:sz w:val="24"/>
                      <w:szCs w:val="24"/>
                    </w:rPr>
                  </w:rPrChange>
                </w:rPr>
                <m:t>y</m:t>
              </m:r>
            </m:num>
            <m:den>
              <m:r>
                <w:rPr>
                  <w:rFonts w:ascii="Cambria Math" w:hAnsi="Cambria Math" w:cs="Times New Roman"/>
                  <w:sz w:val="24"/>
                  <w:szCs w:val="24"/>
                  <w:rPrChange w:id="260" w:author="曾 翠红" w:date="2019-05-09T16:27:00Z">
                    <w:rPr>
                      <w:rFonts w:ascii="Cambria Math" w:hAnsi="Cambria Math" w:cs="Times New Roman"/>
                      <w:sz w:val="24"/>
                      <w:szCs w:val="24"/>
                    </w:rPr>
                  </w:rPrChange>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Change w:id="261" w:author="曾 翠红" w:date="2019-05-09T16:27:00Z">
                        <w:rPr>
                          <w:rFonts w:ascii="Cambria Math" w:hAnsi="Cambria Math" w:cs="Times New Roman"/>
                          <w:sz w:val="24"/>
                          <w:szCs w:val="24"/>
                        </w:rPr>
                      </w:rPrChange>
                    </w:rPr>
                    <m:t>x</m:t>
                  </m:r>
                </m:e>
                <m:sub>
                  <m:r>
                    <w:rPr>
                      <w:rFonts w:ascii="Cambria Math" w:hAnsi="Cambria Math" w:cs="Times New Roman"/>
                      <w:sz w:val="24"/>
                      <w:szCs w:val="24"/>
                      <w:rPrChange w:id="262" w:author="曾 翠红" w:date="2019-05-09T16:27:00Z">
                        <w:rPr>
                          <w:rFonts w:ascii="Cambria Math" w:hAnsi="Cambria Math" w:cs="Times New Roman"/>
                          <w:sz w:val="24"/>
                          <w:szCs w:val="24"/>
                        </w:rPr>
                      </w:rPrChange>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Change w:id="263" w:author="曾 翠红" w:date="2019-05-09T16:27:00Z">
                    <w:rPr>
                      <w:rFonts w:ascii="Cambria Math" w:hAnsi="Cambria Math" w:cs="Times New Roman" w:hint="eastAsia"/>
                      <w:sz w:val="24"/>
                      <w:szCs w:val="24"/>
                    </w:rPr>
                  </w:rPrChange>
                </w:rPr>
                <m:t>a</m:t>
              </m:r>
            </m:e>
            <m:sub>
              <m:r>
                <w:rPr>
                  <w:rFonts w:ascii="Cambria Math" w:hAnsi="Cambria Math" w:cs="Times New Roman"/>
                  <w:sz w:val="24"/>
                  <w:szCs w:val="24"/>
                  <w:rPrChange w:id="264" w:author="曾 翠红" w:date="2019-05-09T16:27:00Z">
                    <w:rPr>
                      <w:rFonts w:ascii="Cambria Math" w:hAnsi="Cambria Math" w:cs="Times New Roman"/>
                      <w:sz w:val="24"/>
                      <w:szCs w:val="24"/>
                    </w:rPr>
                  </w:rPrChange>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Change w:id="265" w:author="曾 翠红" w:date="2019-05-09T16:27:00Z">
                        <w:rPr>
                          <w:rFonts w:ascii="Cambria Math" w:hAnsi="Cambria Math" w:cs="Times New Roman"/>
                          <w:sz w:val="24"/>
                          <w:szCs w:val="24"/>
                        </w:rPr>
                      </w:rPrChange>
                    </w:rPr>
                    <m:t>j</m:t>
                  </m:r>
                </m:sub>
              </m:sSub>
              <m:r>
                <w:rPr>
                  <w:rFonts w:ascii="Cambria Math" w:hAnsi="Cambria Math" w:cs="Times New Roman"/>
                  <w:sz w:val="24"/>
                  <w:szCs w:val="24"/>
                  <w:rPrChange w:id="266" w:author="曾 翠红" w:date="2019-05-09T16:27:00Z">
                    <w:rPr>
                      <w:rFonts w:ascii="Cambria Math" w:hAnsi="Cambria Math" w:cs="Times New Roman"/>
                      <w:sz w:val="24"/>
                      <w:szCs w:val="24"/>
                    </w:rPr>
                  </w:rPrChange>
                </w:rPr>
                <m:t>a</m:t>
              </m:r>
            </m:e>
            <m:sub>
              <m:r>
                <w:rPr>
                  <w:rFonts w:ascii="Cambria Math" w:hAnsi="Cambria Math" w:cs="Times New Roman"/>
                  <w:sz w:val="24"/>
                  <w:szCs w:val="24"/>
                  <w:rPrChange w:id="267" w:author="曾 翠红" w:date="2019-05-09T16:27:00Z">
                    <w:rPr>
                      <w:rFonts w:ascii="Cambria Math" w:hAnsi="Cambria Math" w:cs="Times New Roman"/>
                      <w:sz w:val="24"/>
                      <w:szCs w:val="24"/>
                    </w:rPr>
                  </w:rPrChange>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Change w:id="268" w:author="曾 翠红" w:date="2019-05-09T16:27:00Z">
                    <w:rPr>
                      <w:rFonts w:ascii="Cambria Math" w:hAnsi="Cambria Math" w:cs="Times New Roman"/>
                      <w:sz w:val="24"/>
                      <w:szCs w:val="24"/>
                    </w:rPr>
                  </w:rPrChange>
                </w:rPr>
                <m:t>x</m:t>
              </m:r>
            </m:e>
            <m:sub>
              <m:r>
                <w:rPr>
                  <w:rFonts w:ascii="Cambria Math" w:hAnsi="Cambria Math" w:cs="Times New Roman"/>
                  <w:sz w:val="24"/>
                  <w:szCs w:val="24"/>
                  <w:rPrChange w:id="269" w:author="曾 翠红" w:date="2019-05-09T16:27:00Z">
                    <w:rPr>
                      <w:rFonts w:ascii="Cambria Math" w:hAnsi="Cambria Math" w:cs="Times New Roman"/>
                      <w:sz w:val="24"/>
                      <w:szCs w:val="24"/>
                    </w:rPr>
                  </w:rPrChange>
                </w:rPr>
                <m:t>j</m:t>
              </m:r>
            </m:sub>
          </m:sSub>
        </m:oMath>
        <w:r w:rsidDel="005023BF">
          <w:rPr>
            <w:rFonts w:ascii="Times New Roman" w:hAnsi="Times New Roman" w:cs="Times New Roman"/>
            <w:sz w:val="24"/>
            <w:szCs w:val="24"/>
          </w:rPr>
          <w:tab/>
        </w:r>
      </w:del>
      <w:del w:id="270" w:author="曾 翠红" w:date="2019-05-09T16:25:00Z">
        <w:r w:rsidR="001E5254" w:rsidDel="00307D40">
          <w:rPr>
            <w:rFonts w:ascii="Times New Roman" w:hAnsi="Times New Roman" w:cs="Times New Roman" w:hint="eastAsia"/>
            <w:sz w:val="24"/>
            <w:szCs w:val="24"/>
          </w:rPr>
          <w:delText>（</w:delText>
        </w:r>
      </w:del>
      <w:del w:id="271" w:author="曾 翠红" w:date="2019-05-09T16:26:00Z">
        <w:r w:rsidRPr="00C46A1B" w:rsidDel="005023BF">
          <w:rPr>
            <w:rFonts w:ascii="Times New Roman" w:hAnsi="Times New Roman" w:cs="Times New Roman"/>
            <w:sz w:val="24"/>
            <w:szCs w:val="24"/>
          </w:rPr>
          <w:delText>4</w:delText>
        </w:r>
        <w:r w:rsidDel="005023BF">
          <w:rPr>
            <w:rFonts w:ascii="Times New Roman" w:hAnsi="Times New Roman" w:cs="Times New Roman"/>
            <w:sz w:val="24"/>
            <w:szCs w:val="24"/>
          </w:rPr>
          <w:delText>-</w:delText>
        </w:r>
        <w:r w:rsidRPr="00C46A1B" w:rsidDel="005023BF">
          <w:rPr>
            <w:rFonts w:ascii="Times New Roman" w:hAnsi="Times New Roman" w:cs="Times New Roman"/>
            <w:sz w:val="24"/>
            <w:szCs w:val="24"/>
          </w:rPr>
          <w:delText>2</w:delText>
        </w:r>
      </w:del>
      <w:del w:id="272" w:author="曾 翠红" w:date="2019-05-09T16:25:00Z">
        <w:r w:rsidR="001E5254" w:rsidDel="00307D40">
          <w:rPr>
            <w:rFonts w:ascii="Times New Roman" w:hAnsi="Times New Roman" w:cs="Times New Roman" w:hint="eastAsia"/>
            <w:sz w:val="24"/>
            <w:szCs w:val="24"/>
          </w:rPr>
          <w:delText>）</w:delText>
        </w:r>
      </w:del>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04CB237E" w:rsidR="000F6E31" w:rsidDel="0077519B" w:rsidRDefault="00595768" w:rsidP="00D62CBF">
      <w:pPr>
        <w:spacing w:after="0" w:line="400" w:lineRule="exact"/>
        <w:ind w:firstLineChars="200" w:firstLine="480"/>
        <w:jc w:val="both"/>
        <w:rPr>
          <w:del w:id="273" w:author="曾 翠红" w:date="2019-05-08T22:34:00Z"/>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w:t>
      </w:r>
      <w:ins w:id="274" w:author="曾 翠红" w:date="2019-05-08T22:34:00Z">
        <w:r w:rsidR="0077519B">
          <w:rPr>
            <w:rFonts w:ascii="Times New Roman" w:hAnsi="Times New Roman" w:cs="Times New Roman" w:hint="eastAsia"/>
            <w:sz w:val="24"/>
            <w:szCs w:val="24"/>
          </w:rPr>
          <w:t>基于土地生产率的影响因素，</w:t>
        </w:r>
        <w:r w:rsidR="0077519B">
          <w:rPr>
            <w:rFonts w:ascii="Times New Roman" w:hAnsi="Times New Roman" w:cs="Times New Roman"/>
            <w:sz w:val="24"/>
            <w:szCs w:val="24"/>
          </w:rPr>
          <w:t>在</w:t>
        </w:r>
      </w:ins>
      <w:del w:id="275" w:author="曾 翠红" w:date="2019-05-08T22:34:00Z">
        <w:r w:rsidDel="00A16B78">
          <w:rPr>
            <w:rFonts w:ascii="Times New Roman" w:hAnsi="Times New Roman" w:cs="Times New Roman" w:hint="eastAsia"/>
            <w:sz w:val="24"/>
            <w:szCs w:val="24"/>
          </w:rPr>
          <w:delText>基于土地生产率的影响因素，</w:delText>
        </w:r>
      </w:del>
      <w:ins w:id="276" w:author="曾 翠红" w:date="2019-05-08T22:34:00Z">
        <w:r w:rsidR="00A16B78">
          <w:rPr>
            <w:rFonts w:ascii="Times New Roman" w:hAnsi="Times New Roman" w:cs="Times New Roman" w:hint="eastAsia"/>
            <w:sz w:val="24"/>
            <w:szCs w:val="24"/>
          </w:rPr>
          <w:t>自然因素方面，</w:t>
        </w:r>
      </w:ins>
      <w:ins w:id="277" w:author="曾 翠红" w:date="2019-05-08T22:33:00Z">
        <w:r w:rsidR="00A16B78">
          <w:rPr>
            <w:rFonts w:ascii="Times New Roman" w:hAnsi="Times New Roman" w:cs="Times New Roman" w:hint="eastAsia"/>
            <w:sz w:val="24"/>
            <w:szCs w:val="24"/>
          </w:rPr>
          <w:t>由于已经</w:t>
        </w:r>
      </w:ins>
      <w:ins w:id="278" w:author="曾 翠红" w:date="2019-05-08T22:34:00Z">
        <w:r w:rsidR="00A16B78">
          <w:rPr>
            <w:rFonts w:ascii="Times New Roman" w:hAnsi="Times New Roman" w:cs="Times New Roman" w:hint="eastAsia"/>
            <w:sz w:val="24"/>
            <w:szCs w:val="24"/>
          </w:rPr>
          <w:t>分熟制选取作物，</w:t>
        </w:r>
        <w:r w:rsidR="00A16B78">
          <w:rPr>
            <w:rFonts w:ascii="Times New Roman" w:hAnsi="Times New Roman" w:cs="Times New Roman"/>
            <w:sz w:val="24"/>
            <w:szCs w:val="24"/>
          </w:rPr>
          <w:t>所以</w:t>
        </w:r>
      </w:ins>
      <w:del w:id="279" w:author="曾 翠红" w:date="2019-05-08T22:34:00Z">
        <w:r w:rsidR="009F74AE" w:rsidDel="00A16B78">
          <w:rPr>
            <w:rFonts w:ascii="Times New Roman" w:hAnsi="Times New Roman" w:cs="Times New Roman" w:hint="eastAsia"/>
            <w:sz w:val="24"/>
            <w:szCs w:val="24"/>
          </w:rPr>
          <w:delText>自然环境</w:delText>
        </w:r>
      </w:del>
      <w:ins w:id="280" w:author="曾 翠红" w:date="2019-05-08T22:33:00Z">
        <w:r w:rsidR="00A16B78">
          <w:rPr>
            <w:rFonts w:ascii="Times New Roman" w:hAnsi="Times New Roman" w:cs="Times New Roman" w:hint="eastAsia"/>
            <w:sz w:val="24"/>
            <w:szCs w:val="24"/>
          </w:rPr>
          <w:t>不进一步</w:t>
        </w:r>
      </w:ins>
      <w:del w:id="281" w:author="曾 翠红" w:date="2019-05-08T22:33:00Z">
        <w:r w:rsidR="009F74AE" w:rsidDel="00A16B78">
          <w:rPr>
            <w:rFonts w:ascii="Times New Roman" w:hAnsi="Times New Roman" w:cs="Times New Roman" w:hint="eastAsia"/>
            <w:sz w:val="24"/>
            <w:szCs w:val="24"/>
          </w:rPr>
          <w:delText>用固定效应</w:delText>
        </w:r>
      </w:del>
      <w:r w:rsidR="009F74AE">
        <w:rPr>
          <w:rFonts w:ascii="Times New Roman" w:hAnsi="Times New Roman" w:cs="Times New Roman" w:hint="eastAsia"/>
          <w:sz w:val="24"/>
          <w:szCs w:val="24"/>
        </w:rPr>
        <w:t>加以控制</w:t>
      </w:r>
      <w:del w:id="282" w:author="曾 翠红" w:date="2019-05-08T22:34:00Z">
        <w:r w:rsidR="009F74AE" w:rsidDel="00A16B78">
          <w:rPr>
            <w:rFonts w:ascii="Times New Roman" w:hAnsi="Times New Roman" w:cs="Times New Roman" w:hint="eastAsia"/>
            <w:sz w:val="24"/>
            <w:szCs w:val="24"/>
          </w:rPr>
          <w:delText>，</w:delText>
        </w:r>
      </w:del>
      <w:ins w:id="283" w:author="曾 翠红" w:date="2019-05-08T22:34:00Z">
        <w:r w:rsidR="0077519B">
          <w:rPr>
            <w:rFonts w:ascii="Times New Roman" w:hAnsi="Times New Roman" w:cs="Times New Roman" w:hint="eastAsia"/>
            <w:sz w:val="24"/>
            <w:szCs w:val="24"/>
          </w:rPr>
          <w:t>。</w:t>
        </w:r>
      </w:ins>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4668E255" w14:textId="77777777" w:rsidR="00FA4FE7" w:rsidRDefault="00FA4FE7">
      <w:pPr>
        <w:spacing w:after="0" w:line="400" w:lineRule="exact"/>
        <w:ind w:firstLineChars="200" w:firstLine="480"/>
        <w:jc w:val="both"/>
        <w:rPr>
          <w:rFonts w:ascii="Times New Roman" w:hAnsi="Times New Roman" w:cs="Times New Roman"/>
          <w:sz w:val="24"/>
          <w:szCs w:val="24"/>
        </w:rPr>
        <w:pPrChange w:id="284" w:author="曾 翠红" w:date="2019-05-08T22:34:00Z">
          <w:pPr>
            <w:spacing w:after="0" w:line="400" w:lineRule="exact"/>
            <w:jc w:val="both"/>
          </w:pPr>
        </w:pPrChange>
      </w:pP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8"/>
          <w:headerReference w:type="default" r:id="rId39"/>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57C29C3E"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w:t>
      </w:r>
      <w:del w:id="285" w:author="曾 翠红" w:date="2019-05-07T10:33:00Z">
        <w:r w:rsidDel="009314E9">
          <w:rPr>
            <w:rFonts w:ascii="Times New Roman" w:hAnsi="Times New Roman" w:cs="Times New Roman" w:hint="eastAsia"/>
            <w:sz w:val="24"/>
            <w:szCs w:val="24"/>
          </w:rPr>
          <w:delText>稻谷</w:delText>
        </w:r>
      </w:del>
      <w:ins w:id="286"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38880113"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287" w:name="_Toc4687813"/>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287"/>
    </w:p>
    <w:p w14:paraId="6FF3391C" w14:textId="051229AD"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w:t>
      </w:r>
      <w:del w:id="288" w:author="曾 翠红" w:date="2019-05-07T10:33:00Z">
        <w:r w:rsidDel="009314E9">
          <w:rPr>
            <w:rFonts w:ascii="Times New Roman" w:hAnsi="Times New Roman" w:cs="Times New Roman" w:hint="eastAsia"/>
            <w:sz w:val="24"/>
            <w:szCs w:val="24"/>
          </w:rPr>
          <w:delText>稻谷</w:delText>
        </w:r>
      </w:del>
      <w:ins w:id="289"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存在显著的负向关系。一熟区玉米、两熟区小麦和</w:t>
      </w:r>
      <w:del w:id="290" w:author="曾 翠红" w:date="2019-05-07T10:33:00Z">
        <w:r w:rsidDel="009314E9">
          <w:rPr>
            <w:rFonts w:ascii="Times New Roman" w:hAnsi="Times New Roman" w:cs="Times New Roman" w:hint="eastAsia"/>
            <w:sz w:val="24"/>
            <w:szCs w:val="24"/>
          </w:rPr>
          <w:delText>稻谷</w:delText>
        </w:r>
      </w:del>
      <w:ins w:id="291"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，两熟区玉米存在显著的“倒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。一熟区玉米亩均肥料对数与规模对数之间关系不显著，两熟区玉米、</w:t>
      </w:r>
      <w:r>
        <w:rPr>
          <w:rFonts w:ascii="Times New Roman" w:hAnsi="Times New Roman" w:cs="Times New Roman"/>
          <w:sz w:val="24"/>
          <w:szCs w:val="24"/>
        </w:rPr>
        <w:t>两熟区</w:t>
      </w:r>
      <w:r>
        <w:rPr>
          <w:rFonts w:ascii="Times New Roman" w:hAnsi="Times New Roman" w:cs="Times New Roman" w:hint="eastAsia"/>
          <w:sz w:val="24"/>
          <w:szCs w:val="24"/>
        </w:rPr>
        <w:t>小麦和</w:t>
      </w:r>
      <w:del w:id="292" w:author="曾 翠红" w:date="2019-05-07T10:33:00Z">
        <w:r w:rsidDel="009314E9">
          <w:rPr>
            <w:rFonts w:ascii="Times New Roman" w:hAnsi="Times New Roman" w:cs="Times New Roman" w:hint="eastAsia"/>
            <w:sz w:val="24"/>
            <w:szCs w:val="24"/>
          </w:rPr>
          <w:delText>稻谷</w:delText>
        </w:r>
      </w:del>
      <w:ins w:id="293"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5"/>
        <w:gridCol w:w="1417"/>
        <w:gridCol w:w="1134"/>
        <w:gridCol w:w="850"/>
        <w:gridCol w:w="1134"/>
        <w:gridCol w:w="850"/>
        <w:gridCol w:w="1135"/>
        <w:gridCol w:w="850"/>
      </w:tblGrid>
      <w:tr w:rsidR="00766DC7" w:rsidRPr="004E72D4" w14:paraId="443812F1" w14:textId="77777777" w:rsidTr="00281162">
        <w:trPr>
          <w:trHeight w:val="397"/>
          <w:jc w:val="center"/>
        </w:trPr>
        <w:tc>
          <w:tcPr>
            <w:tcW w:w="1185"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417"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w:t>
            </w:r>
          </w:p>
        </w:tc>
        <w:tc>
          <w:tcPr>
            <w:tcW w:w="1984"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15700C">
              <w:rPr>
                <w:rFonts w:ascii="Times New Roman" w:hAnsi="Times New Roman" w:cs="Times New Roman"/>
                <w:b/>
                <w:i/>
                <w:iCs/>
                <w:color w:val="000000"/>
                <w:sz w:val="21"/>
                <w:szCs w:val="21"/>
              </w:rPr>
              <w:t>lnland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1985"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766DC7" w:rsidRPr="004E72D4" w14:paraId="7C8A011B" w14:textId="77777777" w:rsidTr="00281162">
        <w:trPr>
          <w:trHeight w:val="283"/>
          <w:jc w:val="center"/>
        </w:trPr>
        <w:tc>
          <w:tcPr>
            <w:tcW w:w="1185"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lnlabor</w:t>
            </w:r>
          </w:p>
        </w:tc>
        <w:tc>
          <w:tcPr>
            <w:tcW w:w="1417" w:type="dxa"/>
            <w:tcBorders>
              <w:top w:val="nil"/>
            </w:tcBorders>
            <w:shd w:val="clear" w:color="auto" w:fill="auto"/>
            <w:noWrap/>
            <w:vAlign w:val="center"/>
            <w:hideMark/>
          </w:tcPr>
          <w:p w14:paraId="24F39E9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tcBorders>
              <w:top w:val="nil"/>
            </w:tcBorders>
            <w:shd w:val="clear" w:color="auto" w:fill="auto"/>
            <w:noWrap/>
            <w:vAlign w:val="center"/>
            <w:hideMark/>
          </w:tcPr>
          <w:p w14:paraId="41C945A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850"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766DC7" w:rsidRPr="004E72D4" w14:paraId="4EB91047" w14:textId="77777777" w:rsidTr="00281162">
        <w:trPr>
          <w:trHeight w:val="283"/>
          <w:jc w:val="center"/>
        </w:trPr>
        <w:tc>
          <w:tcPr>
            <w:tcW w:w="1185"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61E4EC6C"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850"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766DC7" w:rsidRPr="004E72D4" w14:paraId="5FB5D274" w14:textId="77777777" w:rsidTr="00281162">
        <w:trPr>
          <w:trHeight w:val="283"/>
          <w:jc w:val="center"/>
        </w:trPr>
        <w:tc>
          <w:tcPr>
            <w:tcW w:w="1185"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F9E0E6B"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0"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850"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1492F028" w14:textId="77777777" w:rsidTr="00281162">
        <w:trPr>
          <w:trHeight w:val="283"/>
          <w:jc w:val="center"/>
        </w:trPr>
        <w:tc>
          <w:tcPr>
            <w:tcW w:w="1185"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0476406F" w14:textId="24D588D9"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294" w:author="曾 翠红" w:date="2019-05-07T10:33:00Z">
              <w:r w:rsidRPr="0015700C" w:rsidDel="009314E9">
                <w:rPr>
                  <w:rFonts w:ascii="Times New Roman" w:hAnsi="Times New Roman" w:cs="Times New Roman"/>
                  <w:color w:val="000000"/>
                  <w:sz w:val="21"/>
                  <w:szCs w:val="21"/>
                </w:rPr>
                <w:delText>稻谷</w:delText>
              </w:r>
            </w:del>
            <w:ins w:id="295" w:author="曾 翠红" w:date="2019-05-07T10:33:00Z">
              <w:r w:rsidR="009314E9">
                <w:rPr>
                  <w:rFonts w:ascii="Times New Roman" w:hAnsi="Times New Roman" w:cs="Times New Roman"/>
                  <w:color w:val="000000"/>
                  <w:sz w:val="21"/>
                  <w:szCs w:val="21"/>
                </w:rPr>
                <w:t>水稻</w:t>
              </w:r>
            </w:ins>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0"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850"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766DC7" w:rsidRPr="004E72D4" w14:paraId="4BC67558" w14:textId="77777777" w:rsidTr="00281162">
        <w:trPr>
          <w:trHeight w:val="283"/>
          <w:jc w:val="center"/>
        </w:trPr>
        <w:tc>
          <w:tcPr>
            <w:tcW w:w="1185"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lnfertile</w:t>
            </w:r>
          </w:p>
        </w:tc>
        <w:tc>
          <w:tcPr>
            <w:tcW w:w="1417" w:type="dxa"/>
            <w:shd w:val="clear" w:color="auto" w:fill="auto"/>
            <w:noWrap/>
            <w:vAlign w:val="center"/>
            <w:hideMark/>
          </w:tcPr>
          <w:p w14:paraId="6981BC04"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0"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850"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4DA720D2" w14:textId="77777777" w:rsidTr="00281162">
        <w:trPr>
          <w:trHeight w:val="283"/>
          <w:jc w:val="center"/>
        </w:trPr>
        <w:tc>
          <w:tcPr>
            <w:tcW w:w="1185"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1DE5277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0"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850"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4DA59C53" w14:textId="77777777" w:rsidTr="00281162">
        <w:trPr>
          <w:trHeight w:val="283"/>
          <w:jc w:val="center"/>
        </w:trPr>
        <w:tc>
          <w:tcPr>
            <w:tcW w:w="1185"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C012D33"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0"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5"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850"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1363CD13" w14:textId="77777777" w:rsidTr="00281162">
        <w:trPr>
          <w:trHeight w:val="283"/>
          <w:jc w:val="center"/>
        </w:trPr>
        <w:tc>
          <w:tcPr>
            <w:tcW w:w="1185"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bottom w:val="nil"/>
            </w:tcBorders>
            <w:shd w:val="clear" w:color="auto" w:fill="auto"/>
            <w:noWrap/>
            <w:vAlign w:val="center"/>
            <w:hideMark/>
          </w:tcPr>
          <w:p w14:paraId="52DF0948" w14:textId="2EEFACBF"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296" w:author="曾 翠红" w:date="2019-05-07T10:33:00Z">
              <w:r w:rsidRPr="0015700C" w:rsidDel="009314E9">
                <w:rPr>
                  <w:rFonts w:ascii="Times New Roman" w:hAnsi="Times New Roman" w:cs="Times New Roman"/>
                  <w:color w:val="000000"/>
                  <w:sz w:val="21"/>
                  <w:szCs w:val="21"/>
                </w:rPr>
                <w:delText>稻谷</w:delText>
              </w:r>
            </w:del>
            <w:ins w:id="297" w:author="曾 翠红" w:date="2019-05-07T10:33:00Z">
              <w:r w:rsidR="009314E9">
                <w:rPr>
                  <w:rFonts w:ascii="Times New Roman" w:hAnsi="Times New Roman" w:cs="Times New Roman"/>
                  <w:color w:val="000000"/>
                  <w:sz w:val="21"/>
                  <w:szCs w:val="21"/>
                </w:rPr>
                <w:t>水稻</w:t>
              </w:r>
            </w:ins>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0"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5"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850"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766DC7" w:rsidRPr="004E72D4" w14:paraId="56871ACE" w14:textId="77777777" w:rsidTr="00281162">
        <w:trPr>
          <w:trHeight w:val="283"/>
          <w:jc w:val="center"/>
        </w:trPr>
        <w:tc>
          <w:tcPr>
            <w:tcW w:w="1185" w:type="dxa"/>
            <w:vMerge w:val="restart"/>
            <w:tcBorders>
              <w:top w:val="nil"/>
            </w:tcBorders>
          </w:tcPr>
          <w:p w14:paraId="76BF1E8D"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lnmachane</w:t>
            </w:r>
          </w:p>
        </w:tc>
        <w:tc>
          <w:tcPr>
            <w:tcW w:w="1417" w:type="dxa"/>
            <w:tcBorders>
              <w:top w:val="nil"/>
              <w:bottom w:val="nil"/>
            </w:tcBorders>
            <w:shd w:val="clear" w:color="auto" w:fill="auto"/>
            <w:noWrap/>
            <w:vAlign w:val="center"/>
            <w:hideMark/>
          </w:tcPr>
          <w:p w14:paraId="1D04007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0"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5"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850"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766DC7" w:rsidRPr="004E72D4" w14:paraId="2AE43D30" w14:textId="77777777" w:rsidTr="00281162">
        <w:trPr>
          <w:trHeight w:val="283"/>
          <w:jc w:val="center"/>
        </w:trPr>
        <w:tc>
          <w:tcPr>
            <w:tcW w:w="1185"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0FCE304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0"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5"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850"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766DC7" w:rsidRPr="004E72D4" w14:paraId="0865CA76" w14:textId="77777777" w:rsidTr="00281162">
        <w:trPr>
          <w:trHeight w:val="283"/>
          <w:jc w:val="center"/>
        </w:trPr>
        <w:tc>
          <w:tcPr>
            <w:tcW w:w="1185"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1753521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0"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5"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850"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766DC7" w:rsidRPr="004E72D4" w14:paraId="480CE716" w14:textId="77777777" w:rsidTr="00281162">
        <w:trPr>
          <w:trHeight w:val="283"/>
          <w:jc w:val="center"/>
        </w:trPr>
        <w:tc>
          <w:tcPr>
            <w:tcW w:w="1185"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single" w:sz="12" w:space="0" w:color="auto"/>
            </w:tcBorders>
            <w:shd w:val="clear" w:color="auto" w:fill="auto"/>
            <w:noWrap/>
            <w:vAlign w:val="center"/>
            <w:hideMark/>
          </w:tcPr>
          <w:p w14:paraId="6EC272D9" w14:textId="3BC2F2E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298" w:author="曾 翠红" w:date="2019-05-07T10:33:00Z">
              <w:r w:rsidRPr="0015700C" w:rsidDel="009314E9">
                <w:rPr>
                  <w:rFonts w:ascii="Times New Roman" w:hAnsi="Times New Roman" w:cs="Times New Roman"/>
                  <w:color w:val="000000"/>
                  <w:sz w:val="21"/>
                  <w:szCs w:val="21"/>
                </w:rPr>
                <w:delText>稻谷</w:delText>
              </w:r>
            </w:del>
            <w:ins w:id="299" w:author="曾 翠红" w:date="2019-05-07T10:33:00Z">
              <w:r w:rsidR="009314E9">
                <w:rPr>
                  <w:rFonts w:ascii="Times New Roman" w:hAnsi="Times New Roman" w:cs="Times New Roman"/>
                  <w:color w:val="000000"/>
                  <w:sz w:val="21"/>
                  <w:szCs w:val="21"/>
                </w:rPr>
                <w:t>水稻</w:t>
              </w:r>
            </w:ins>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0"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5"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850"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281162">
        <w:trPr>
          <w:trHeight w:val="283"/>
          <w:jc w:val="center"/>
        </w:trPr>
        <w:tc>
          <w:tcPr>
            <w:tcW w:w="8555" w:type="dxa"/>
            <w:gridSpan w:val="8"/>
            <w:tcBorders>
              <w:top w:val="single" w:sz="12" w:space="0" w:color="auto"/>
              <w:bottom w:val="nil"/>
            </w:tcBorders>
          </w:tcPr>
          <w:p w14:paraId="320A200B" w14:textId="77777777" w:rsidR="00766DC7" w:rsidRPr="006C2406" w:rsidRDefault="00766DC7" w:rsidP="00281162">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00" w:name="_Toc4687814"/>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00"/>
    </w:p>
    <w:p w14:paraId="4C189BBE" w14:textId="6EB216CD"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del w:id="301" w:author="曾 翠红" w:date="2019-05-07T10:33:00Z">
        <w:r w:rsidR="009B6B3A" w:rsidDel="009314E9">
          <w:rPr>
            <w:rFonts w:ascii="Times New Roman" w:hAnsi="Times New Roman" w:cs="Times New Roman"/>
            <w:sz w:val="24"/>
            <w:szCs w:val="24"/>
          </w:rPr>
          <w:delText>稻谷</w:delText>
        </w:r>
      </w:del>
      <w:ins w:id="302" w:author="曾 翠红" w:date="2019-05-07T10:33:00Z">
        <w:r w:rsidR="009314E9">
          <w:rPr>
            <w:rFonts w:ascii="Times New Roman" w:hAnsi="Times New Roman" w:cs="Times New Roman"/>
            <w:sz w:val="24"/>
            <w:szCs w:val="24"/>
          </w:rPr>
          <w:t>水稻</w:t>
        </w:r>
      </w:ins>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del w:id="303" w:author="曾 翠红" w:date="2019-05-07T10:33:00Z">
        <w:r w:rsidR="00CF3961" w:rsidDel="009314E9">
          <w:rPr>
            <w:rFonts w:ascii="Times New Roman" w:hAnsi="Times New Roman" w:cs="Times New Roman" w:hint="eastAsia"/>
            <w:sz w:val="24"/>
            <w:szCs w:val="24"/>
          </w:rPr>
          <w:delText>稻谷</w:delText>
        </w:r>
      </w:del>
      <w:ins w:id="304" w:author="曾 翠红" w:date="2019-05-07T10:33:00Z">
        <w:r w:rsidR="009314E9">
          <w:rPr>
            <w:rFonts w:ascii="Times New Roman" w:hAnsi="Times New Roman" w:cs="Times New Roman" w:hint="eastAsia"/>
            <w:sz w:val="24"/>
            <w:szCs w:val="24"/>
          </w:rPr>
          <w:t>水稻</w:t>
        </w:r>
      </w:ins>
      <w:r w:rsidR="00CF3961">
        <w:rPr>
          <w:rFonts w:ascii="Times New Roman" w:hAnsi="Times New Roman" w:cs="Times New Roman" w:hint="eastAsia"/>
          <w:sz w:val="24"/>
          <w:szCs w:val="24"/>
        </w:rPr>
        <w:t>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00817455" w:rsidR="005774AB" w:rsidRDefault="00B0561F" w:rsidP="005774AB">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ins w:id="305" w:author="曾 翠红" w:date="2019-05-09T16:33:00Z">
        <w:r w:rsidR="005023BF">
          <w:rPr>
            <w:rFonts w:ascii="Times New Roman" w:hAnsi="Times New Roman" w:cs="Times New Roman" w:hint="eastAsia"/>
            <w:sz w:val="24"/>
            <w:szCs w:val="24"/>
          </w:rPr>
          <w:t>分析实证分析结果时</w:t>
        </w:r>
      </w:ins>
      <w:ins w:id="306" w:author="曾 翠红" w:date="2019-05-09T16:34:00Z">
        <w:r w:rsidR="005023BF">
          <w:rPr>
            <w:rFonts w:ascii="Times New Roman" w:hAnsi="Times New Roman" w:cs="Times New Roman" w:hint="eastAsia"/>
            <w:sz w:val="24"/>
            <w:szCs w:val="24"/>
          </w:rPr>
          <w:t>，结合</w:t>
        </w:r>
      </w:ins>
      <w:ins w:id="307" w:author="曾 翠红" w:date="2019-05-09T16:35:00Z">
        <w:r w:rsidR="005023BF">
          <w:rPr>
            <w:rFonts w:ascii="Times New Roman" w:hAnsi="Times New Roman" w:cs="Times New Roman" w:hint="eastAsia"/>
            <w:sz w:val="24"/>
            <w:szCs w:val="24"/>
          </w:rPr>
          <w:t>规模</w:t>
        </w:r>
        <w:bookmarkStart w:id="308" w:name="_GoBack"/>
        <w:bookmarkEnd w:id="308"/>
        <w:r w:rsidR="005023BF">
          <w:rPr>
            <w:rFonts w:ascii="Times New Roman" w:hAnsi="Times New Roman" w:cs="Times New Roman" w:hint="eastAsia"/>
            <w:sz w:val="24"/>
            <w:szCs w:val="24"/>
          </w:rPr>
          <w:t>弹性和</w:t>
        </w:r>
      </w:ins>
      <w:ins w:id="309" w:author="曾 翠红" w:date="2019-05-09T16:34:00Z">
        <w:r w:rsidR="005023BF">
          <w:rPr>
            <w:rFonts w:ascii="Times New Roman" w:hAnsi="Times New Roman" w:cs="Times New Roman" w:hint="eastAsia"/>
            <w:sz w:val="24"/>
            <w:szCs w:val="24"/>
          </w:rPr>
          <w:t>各要素的产出弹性，</w:t>
        </w:r>
        <w:r w:rsidR="005023BF">
          <w:rPr>
            <w:rFonts w:ascii="Times New Roman" w:hAnsi="Times New Roman" w:cs="Times New Roman"/>
            <w:sz w:val="24"/>
            <w:szCs w:val="24"/>
          </w:rPr>
          <w:t>识别</w:t>
        </w:r>
        <w:r w:rsidR="005023BF">
          <w:rPr>
            <w:rFonts w:ascii="Times New Roman" w:hAnsi="Times New Roman" w:cs="Times New Roman" w:hint="eastAsia"/>
            <w:sz w:val="24"/>
            <w:szCs w:val="24"/>
          </w:rPr>
          <w:t>不同熟制下</w:t>
        </w:r>
      </w:ins>
      <w:ins w:id="310" w:author="曾 翠红" w:date="2019-05-09T16:35:00Z">
        <w:r w:rsidR="005023BF">
          <w:rPr>
            <w:rFonts w:ascii="Times New Roman" w:hAnsi="Times New Roman" w:cs="Times New Roman" w:hint="eastAsia"/>
            <w:sz w:val="24"/>
            <w:szCs w:val="24"/>
          </w:rPr>
          <w:t>单产、</w:t>
        </w:r>
      </w:ins>
      <w:ins w:id="311" w:author="曾 翠红" w:date="2019-05-09T16:34:00Z">
        <w:r w:rsidR="005023BF">
          <w:rPr>
            <w:rFonts w:ascii="Times New Roman" w:hAnsi="Times New Roman" w:cs="Times New Roman" w:hint="eastAsia"/>
            <w:sz w:val="24"/>
            <w:szCs w:val="24"/>
          </w:rPr>
          <w:t>要素投入的特征</w:t>
        </w:r>
      </w:ins>
      <w:ins w:id="312" w:author="曾 翠红" w:date="2019-05-09T16:35:00Z">
        <w:r w:rsidR="005023BF">
          <w:rPr>
            <w:rFonts w:ascii="Times New Roman" w:hAnsi="Times New Roman" w:cs="Times New Roman" w:hint="eastAsia"/>
            <w:sz w:val="24"/>
            <w:szCs w:val="24"/>
          </w:rPr>
          <w:t>。劳动、化肥和机械的要素产出弹性计算公式如下。</w:t>
        </w:r>
      </w:ins>
    </w:p>
    <w:p w14:paraId="07EEE0AA" w14:textId="1B379DEA"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w:t>
      </w:r>
      <w:r w:rsidR="00A95664">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6E50803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50717C39">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5924A9" w14:textId="5945E88D"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w:t>
      </w:r>
      <w:r w:rsidR="00D612DE">
        <w:rPr>
          <w:rFonts w:ascii="Times New Roman" w:eastAsia="黑体" w:hAnsi="Times New Roman" w:cs="Times New Roman" w:hint="eastAsia"/>
          <w:sz w:val="21"/>
          <w:szCs w:val="21"/>
        </w:rPr>
        <w:t>区</w:t>
      </w:r>
      <w:r w:rsidRPr="00453F4F">
        <w:rPr>
          <w:rFonts w:ascii="Times New Roman" w:eastAsia="黑体" w:hAnsi="Times New Roman" w:cs="Times New Roman"/>
          <w:sz w:val="21"/>
          <w:szCs w:val="21"/>
        </w:rPr>
        <w:t>玉米规模与单产关系</w:t>
      </w:r>
    </w:p>
    <w:p w14:paraId="4CE04CFF" w14:textId="008C133B"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77243B">
        <w:rPr>
          <w:rFonts w:ascii="Times New Roman" w:hAnsi="Times New Roman" w:cs="Times New Roman"/>
          <w:sz w:val="24"/>
          <w:szCs w:val="24"/>
        </w:rPr>
        <w:t>2</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77777777"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6B311DB2"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w:t>
      </w:r>
      <w:r w:rsidR="007F5DFF">
        <w:rPr>
          <w:rFonts w:ascii="Times New Roman" w:eastAsia="黑体" w:hAnsi="Times New Roman" w:cs="Times New Roman" w:hint="eastAsia"/>
          <w:sz w:val="21"/>
          <w:szCs w:val="21"/>
        </w:rPr>
        <w:t>区</w:t>
      </w:r>
      <w:r w:rsidRPr="005A329B">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E80FF4" w:rsidRPr="00C3017C"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2892C414"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57EC4623"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066B576" w14:textId="443A39A2"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1F3625">
        <w:rPr>
          <w:rFonts w:ascii="Times New Roman" w:eastAsia="黑体" w:hAnsi="Times New Roman" w:cs="Times New Roman"/>
          <w:sz w:val="21"/>
          <w:szCs w:val="21"/>
        </w:rPr>
        <w:t>玉米规模与单产关系</w:t>
      </w:r>
    </w:p>
    <w:p w14:paraId="2F4C6402" w14:textId="41219F73"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w:t>
      </w:r>
      <w:del w:id="313" w:author="曾 翠红" w:date="2019-05-07T10:33:00Z">
        <w:r w:rsidR="00344B4D" w:rsidDel="009314E9">
          <w:rPr>
            <w:rFonts w:ascii="Times New Roman" w:hAnsi="Times New Roman" w:cs="Times New Roman" w:hint="eastAsia"/>
            <w:sz w:val="24"/>
            <w:szCs w:val="24"/>
          </w:rPr>
          <w:delText>稻谷</w:delText>
        </w:r>
      </w:del>
      <w:ins w:id="314" w:author="曾 翠红" w:date="2019-05-07T10:33:00Z">
        <w:r w:rsidR="009314E9">
          <w:rPr>
            <w:rFonts w:ascii="Times New Roman" w:hAnsi="Times New Roman" w:cs="Times New Roman" w:hint="eastAsia"/>
            <w:sz w:val="24"/>
            <w:szCs w:val="24"/>
          </w:rPr>
          <w:t>水稻</w:t>
        </w:r>
      </w:ins>
      <w:r w:rsidR="00344B4D">
        <w:rPr>
          <w:rFonts w:ascii="Times New Roman" w:hAnsi="Times New Roman" w:cs="Times New Roman" w:hint="eastAsia"/>
          <w:sz w:val="24"/>
          <w:szCs w:val="24"/>
        </w:rPr>
        <w:t>种植过程中劳动力冗余，农业生产过程中偏向于精耕细作的种植方式。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7F495F7A"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EA6A2D">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6AF95775"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409465D5"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A141F55" w14:textId="20C78464"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E214E0">
        <w:rPr>
          <w:rFonts w:ascii="Times New Roman" w:eastAsia="黑体" w:hAnsi="Times New Roman" w:cs="Times New Roman"/>
          <w:sz w:val="21"/>
          <w:szCs w:val="21"/>
        </w:rPr>
        <w:t>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0BD95581"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DD44AF">
        <w:rPr>
          <w:rFonts w:ascii="Times New Roman" w:eastAsia="黑体" w:hAnsi="Times New Roman" w:cs="Times New Roman"/>
          <w:sz w:val="21"/>
          <w:szCs w:val="21"/>
        </w:rPr>
        <w:t>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41EEC4B0"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del w:id="315" w:author="曾 翠红" w:date="2019-05-07T10:33:00Z">
        <w:r w:rsidDel="009314E9">
          <w:rPr>
            <w:rFonts w:ascii="Times New Roman" w:eastAsia="黑体" w:hAnsi="Times New Roman" w:cs="Times New Roman" w:hint="eastAsia"/>
            <w:sz w:val="24"/>
            <w:szCs w:val="24"/>
          </w:rPr>
          <w:delText>稻谷</w:delText>
        </w:r>
      </w:del>
      <w:ins w:id="316" w:author="曾 翠红" w:date="2019-05-07T10:33:00Z">
        <w:r w:rsidR="009314E9">
          <w:rPr>
            <w:rFonts w:ascii="Times New Roman" w:eastAsia="黑体" w:hAnsi="Times New Roman" w:cs="Times New Roman" w:hint="eastAsia"/>
            <w:sz w:val="24"/>
            <w:szCs w:val="24"/>
          </w:rPr>
          <w:t>水稻</w:t>
        </w:r>
      </w:ins>
      <w:r w:rsidRPr="00F07967">
        <w:rPr>
          <w:rFonts w:ascii="Times New Roman" w:eastAsia="黑体" w:hAnsi="Times New Roman" w:cs="Times New Roman" w:hint="eastAsia"/>
          <w:sz w:val="24"/>
          <w:szCs w:val="24"/>
        </w:rPr>
        <w:t>单产与规模的实证分析</w:t>
      </w:r>
    </w:p>
    <w:p w14:paraId="1A6013D1" w14:textId="5D1DD16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317" w:author="曾 翠红" w:date="2019-05-07T10:33:00Z">
        <w:r w:rsidDel="009314E9">
          <w:rPr>
            <w:rFonts w:ascii="Times New Roman" w:hAnsi="Times New Roman" w:cs="Times New Roman" w:hint="eastAsia"/>
            <w:sz w:val="24"/>
            <w:szCs w:val="24"/>
          </w:rPr>
          <w:delText>稻谷</w:delText>
        </w:r>
      </w:del>
      <w:ins w:id="318" w:author="曾 翠红" w:date="2019-05-07T10:33:00Z">
        <w:r w:rsidR="009314E9">
          <w:rPr>
            <w:rFonts w:ascii="Times New Roman" w:hAnsi="Times New Roman" w:cs="Times New Roman" w:hint="eastAsia"/>
            <w:sz w:val="24"/>
            <w:szCs w:val="24"/>
          </w:rPr>
          <w:t>水稻</w:t>
        </w:r>
      </w:ins>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w:t>
      </w:r>
      <w:del w:id="319" w:author="曾 翠红" w:date="2019-05-07T10:33:00Z">
        <w:r w:rsidDel="009314E9">
          <w:rPr>
            <w:rFonts w:ascii="Times New Roman" w:hAnsi="Times New Roman" w:cs="Times New Roman" w:hint="eastAsia"/>
            <w:sz w:val="24"/>
            <w:szCs w:val="24"/>
          </w:rPr>
          <w:delText>稻谷</w:delText>
        </w:r>
      </w:del>
      <w:ins w:id="320"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主产区生产的实际情况，当前平均每亩</w:t>
      </w:r>
      <w:del w:id="321" w:author="曾 翠红" w:date="2019-05-07T10:33:00Z">
        <w:r w:rsidDel="009314E9">
          <w:rPr>
            <w:rFonts w:ascii="Times New Roman" w:hAnsi="Times New Roman" w:cs="Times New Roman" w:hint="eastAsia"/>
            <w:sz w:val="24"/>
            <w:szCs w:val="24"/>
          </w:rPr>
          <w:delText>稻谷</w:delText>
        </w:r>
      </w:del>
      <w:ins w:id="32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w:t>
      </w:r>
      <w:del w:id="323" w:author="曾 翠红" w:date="2019-05-07T10:33:00Z">
        <w:r w:rsidDel="009314E9">
          <w:rPr>
            <w:rFonts w:ascii="Times New Roman" w:hAnsi="Times New Roman" w:cs="Times New Roman" w:hint="eastAsia"/>
            <w:sz w:val="24"/>
            <w:szCs w:val="24"/>
          </w:rPr>
          <w:delText>稻谷</w:delText>
        </w:r>
      </w:del>
      <w:ins w:id="32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72510DC" w14:textId="5BF76C0E"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del w:id="325" w:author="曾 翠红" w:date="2019-05-07T10:33:00Z">
        <w:r w:rsidDel="009314E9">
          <w:rPr>
            <w:rFonts w:ascii="Times New Roman" w:eastAsia="黑体" w:hAnsi="Times New Roman" w:cs="Times New Roman"/>
            <w:sz w:val="21"/>
            <w:szCs w:val="21"/>
          </w:rPr>
          <w:delText>稻谷</w:delText>
        </w:r>
      </w:del>
      <w:ins w:id="326" w:author="曾 翠红" w:date="2019-05-07T10:33:00Z">
        <w:r w:rsidR="009314E9">
          <w:rPr>
            <w:rFonts w:ascii="Times New Roman" w:eastAsia="黑体" w:hAnsi="Times New Roman" w:cs="Times New Roman"/>
            <w:sz w:val="21"/>
            <w:szCs w:val="21"/>
          </w:rPr>
          <w:t>水稻</w:t>
        </w:r>
      </w:ins>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DF936CB"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del w:id="327" w:author="曾 翠红" w:date="2019-05-07T10:33:00Z">
        <w:r w:rsidDel="009314E9">
          <w:rPr>
            <w:rFonts w:ascii="Times New Roman" w:eastAsia="黑体" w:hAnsi="Times New Roman" w:cs="Times New Roman"/>
            <w:sz w:val="21"/>
            <w:szCs w:val="21"/>
          </w:rPr>
          <w:delText>稻谷</w:delText>
        </w:r>
      </w:del>
      <w:ins w:id="328" w:author="曾 翠红" w:date="2019-05-07T10:33:00Z">
        <w:r w:rsidR="009314E9">
          <w:rPr>
            <w:rFonts w:ascii="Times New Roman" w:eastAsia="黑体" w:hAnsi="Times New Roman" w:cs="Times New Roman"/>
            <w:sz w:val="21"/>
            <w:szCs w:val="21"/>
          </w:rPr>
          <w:t>水稻</w:t>
        </w:r>
      </w:ins>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08"/>
        <w:gridCol w:w="1256"/>
        <w:gridCol w:w="31"/>
        <w:gridCol w:w="1226"/>
        <w:gridCol w:w="212"/>
        <w:gridCol w:w="1045"/>
        <w:gridCol w:w="105"/>
        <w:gridCol w:w="1151"/>
      </w:tblGrid>
      <w:tr w:rsidR="008C5DBF" w:rsidRPr="00902FEF" w14:paraId="417287F5" w14:textId="77777777" w:rsidTr="003960F6">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3960F6">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3960F6">
        <w:trPr>
          <w:trHeight w:val="315"/>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E77105">
        <w:trPr>
          <w:trHeight w:val="315"/>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3960F6">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3960F6">
        <w:trPr>
          <w:trHeight w:val="30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3960F6">
        <w:trPr>
          <w:trHeight w:val="30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4"/>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29" w:name="_Toc4687815"/>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bookmarkEnd w:id="329"/>
      <w:r w:rsidR="00DF7C3C">
        <w:rPr>
          <w:rFonts w:ascii="Times New Roman" w:eastAsia="黑体" w:hAnsi="Times New Roman" w:cs="Times New Roman" w:hint="eastAsia"/>
          <w:sz w:val="28"/>
          <w:szCs w:val="28"/>
        </w:rPr>
        <w:t>推断</w:t>
      </w:r>
    </w:p>
    <w:p w14:paraId="0E6245FA" w14:textId="1CB7DE31"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w:t>
      </w:r>
      <w:del w:id="330" w:author="曾 翠红" w:date="2019-05-07T10:33:00Z">
        <w:r w:rsidR="00B64D7A" w:rsidDel="009314E9">
          <w:rPr>
            <w:rFonts w:ascii="Times New Roman" w:hAnsi="Times New Roman" w:cs="Times New Roman" w:hint="eastAsia"/>
            <w:sz w:val="24"/>
            <w:szCs w:val="24"/>
          </w:rPr>
          <w:delText>稻谷</w:delText>
        </w:r>
      </w:del>
      <w:ins w:id="331" w:author="曾 翠红" w:date="2019-05-07T10:33:00Z">
        <w:r w:rsidR="009314E9">
          <w:rPr>
            <w:rFonts w:ascii="Times New Roman" w:hAnsi="Times New Roman" w:cs="Times New Roman" w:hint="eastAsia"/>
            <w:sz w:val="24"/>
            <w:szCs w:val="24"/>
          </w:rPr>
          <w:t>水稻</w:t>
        </w:r>
      </w:ins>
      <w:r w:rsidR="00B64D7A">
        <w:rPr>
          <w:rFonts w:ascii="Times New Roman" w:hAnsi="Times New Roman" w:cs="Times New Roman" w:hint="eastAsia"/>
          <w:sz w:val="24"/>
          <w:szCs w:val="24"/>
        </w:rPr>
        <w:t>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7F89E396"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w:t>
      </w:r>
      <w:del w:id="332" w:author="曾 翠红" w:date="2019-05-07T10:33:00Z">
        <w:r w:rsidR="00EC1D89" w:rsidDel="009314E9">
          <w:rPr>
            <w:rFonts w:ascii="Times New Roman" w:hAnsi="Times New Roman" w:cs="Times New Roman" w:hint="eastAsia"/>
            <w:sz w:val="24"/>
            <w:szCs w:val="24"/>
          </w:rPr>
          <w:delText>稻谷</w:delText>
        </w:r>
      </w:del>
      <w:ins w:id="333" w:author="曾 翠红" w:date="2019-05-07T10:33:00Z">
        <w:r w:rsidR="009314E9">
          <w:rPr>
            <w:rFonts w:ascii="Times New Roman" w:hAnsi="Times New Roman" w:cs="Times New Roman" w:hint="eastAsia"/>
            <w:sz w:val="24"/>
            <w:szCs w:val="24"/>
          </w:rPr>
          <w:t>水稻</w:t>
        </w:r>
      </w:ins>
      <w:r w:rsidR="00EC1D89">
        <w:rPr>
          <w:rFonts w:ascii="Times New Roman" w:hAnsi="Times New Roman" w:cs="Times New Roman" w:hint="eastAsia"/>
          <w:sz w:val="24"/>
          <w:szCs w:val="24"/>
        </w:rPr>
        <w:t>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[59, 60]</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w:t>
      </w:r>
      <w:del w:id="334" w:author="曾 翠红" w:date="2019-05-07T10:33:00Z">
        <w:r w:rsidR="00104830" w:rsidDel="009314E9">
          <w:rPr>
            <w:rFonts w:ascii="Times New Roman" w:hAnsi="Times New Roman" w:cs="Times New Roman" w:hint="eastAsia"/>
            <w:sz w:val="24"/>
            <w:szCs w:val="24"/>
          </w:rPr>
          <w:delText>稻谷</w:delText>
        </w:r>
      </w:del>
      <w:ins w:id="335" w:author="曾 翠红" w:date="2019-05-07T10:33:00Z">
        <w:r w:rsidR="009314E9">
          <w:rPr>
            <w:rFonts w:ascii="Times New Roman" w:hAnsi="Times New Roman" w:cs="Times New Roman" w:hint="eastAsia"/>
            <w:sz w:val="24"/>
            <w:szCs w:val="24"/>
          </w:rPr>
          <w:t>水稻</w:t>
        </w:r>
      </w:ins>
      <w:r w:rsidR="00104830">
        <w:rPr>
          <w:rFonts w:ascii="Times New Roman" w:hAnsi="Times New Roman" w:cs="Times New Roman" w:hint="eastAsia"/>
          <w:sz w:val="24"/>
          <w:szCs w:val="24"/>
        </w:rPr>
        <w:t>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w:t>
      </w:r>
      <w:del w:id="336" w:author="曾 翠红" w:date="2019-05-07T10:33:00Z">
        <w:r w:rsidR="00C7370B" w:rsidDel="009314E9">
          <w:rPr>
            <w:rFonts w:ascii="Times New Roman" w:hAnsi="Times New Roman" w:cs="Times New Roman" w:hint="eastAsia"/>
            <w:sz w:val="24"/>
            <w:szCs w:val="24"/>
          </w:rPr>
          <w:delText>稻谷</w:delText>
        </w:r>
      </w:del>
      <w:ins w:id="337" w:author="曾 翠红" w:date="2019-05-07T10:33:00Z">
        <w:r w:rsidR="009314E9">
          <w:rPr>
            <w:rFonts w:ascii="Times New Roman" w:hAnsi="Times New Roman" w:cs="Times New Roman" w:hint="eastAsia"/>
            <w:sz w:val="24"/>
            <w:szCs w:val="24"/>
          </w:rPr>
          <w:t>水稻</w:t>
        </w:r>
      </w:ins>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del w:id="338" w:author="曾 翠红" w:date="2019-05-07T10:33:00Z">
        <w:r w:rsidR="00804350" w:rsidDel="009314E9">
          <w:rPr>
            <w:rFonts w:ascii="Times New Roman" w:hAnsi="Times New Roman" w:cs="Times New Roman" w:hint="eastAsia"/>
            <w:sz w:val="24"/>
            <w:szCs w:val="24"/>
          </w:rPr>
          <w:delText>稻谷</w:delText>
        </w:r>
      </w:del>
      <w:ins w:id="339" w:author="曾 翠红" w:date="2019-05-07T10:33:00Z">
        <w:r w:rsidR="009314E9">
          <w:rPr>
            <w:rFonts w:ascii="Times New Roman" w:hAnsi="Times New Roman" w:cs="Times New Roman" w:hint="eastAsia"/>
            <w:sz w:val="24"/>
            <w:szCs w:val="24"/>
          </w:rPr>
          <w:t>水稻</w:t>
        </w:r>
      </w:ins>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28DE3FFD"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w:t>
      </w:r>
      <w:del w:id="340" w:author="曾 翠红" w:date="2019-05-07T10:33:00Z">
        <w:r w:rsidR="005579E6" w:rsidDel="009314E9">
          <w:rPr>
            <w:rFonts w:ascii="Times New Roman" w:hAnsi="Times New Roman" w:cs="Times New Roman" w:hint="eastAsia"/>
            <w:sz w:val="24"/>
            <w:szCs w:val="24"/>
          </w:rPr>
          <w:delText>稻谷</w:delText>
        </w:r>
      </w:del>
      <w:ins w:id="341" w:author="曾 翠红" w:date="2019-05-07T10:33:00Z">
        <w:r w:rsidR="009314E9">
          <w:rPr>
            <w:rFonts w:ascii="Times New Roman" w:hAnsi="Times New Roman" w:cs="Times New Roman" w:hint="eastAsia"/>
            <w:sz w:val="24"/>
            <w:szCs w:val="24"/>
          </w:rPr>
          <w:t>水稻</w:t>
        </w:r>
      </w:ins>
      <w:r w:rsidR="005579E6">
        <w:rPr>
          <w:rFonts w:ascii="Times New Roman" w:hAnsi="Times New Roman" w:cs="Times New Roman" w:hint="eastAsia"/>
          <w:sz w:val="24"/>
          <w:szCs w:val="24"/>
        </w:rPr>
        <w:t>每亩机械投入水平的一半</w:t>
      </w:r>
      <w:r w:rsidR="0064664B">
        <w:rPr>
          <w:rFonts w:ascii="Times New Roman" w:hAnsi="Times New Roman" w:cs="Times New Roman" w:hint="eastAsia"/>
          <w:sz w:val="24"/>
          <w:szCs w:val="24"/>
        </w:rPr>
        <w:t>，机械产出弹性是小麦和</w:t>
      </w:r>
      <w:del w:id="342" w:author="曾 翠红" w:date="2019-05-07T10:33:00Z">
        <w:r w:rsidR="0064664B" w:rsidDel="009314E9">
          <w:rPr>
            <w:rFonts w:ascii="Times New Roman" w:hAnsi="Times New Roman" w:cs="Times New Roman" w:hint="eastAsia"/>
            <w:sz w:val="24"/>
            <w:szCs w:val="24"/>
          </w:rPr>
          <w:delText>稻谷</w:delText>
        </w:r>
      </w:del>
      <w:ins w:id="343" w:author="曾 翠红" w:date="2019-05-07T10:33:00Z">
        <w:r w:rsidR="009314E9">
          <w:rPr>
            <w:rFonts w:ascii="Times New Roman" w:hAnsi="Times New Roman" w:cs="Times New Roman" w:hint="eastAsia"/>
            <w:sz w:val="24"/>
            <w:szCs w:val="24"/>
          </w:rPr>
          <w:t>水稻</w:t>
        </w:r>
      </w:ins>
      <w:r w:rsidR="0064664B">
        <w:rPr>
          <w:rFonts w:ascii="Times New Roman" w:hAnsi="Times New Roman" w:cs="Times New Roman" w:hint="eastAsia"/>
          <w:sz w:val="24"/>
          <w:szCs w:val="24"/>
        </w:rPr>
        <w:t>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w:t>
      </w:r>
      <w:del w:id="344" w:author="曾 翠红" w:date="2019-05-07T10:33:00Z">
        <w:r w:rsidR="00023B40" w:rsidDel="009314E9">
          <w:rPr>
            <w:rFonts w:ascii="Times New Roman" w:hAnsi="Times New Roman" w:cs="Times New Roman" w:hint="eastAsia"/>
            <w:sz w:val="24"/>
            <w:szCs w:val="24"/>
          </w:rPr>
          <w:delText>稻谷</w:delText>
        </w:r>
      </w:del>
      <w:ins w:id="345" w:author="曾 翠红" w:date="2019-05-07T10:33:00Z">
        <w:r w:rsidR="009314E9">
          <w:rPr>
            <w:rFonts w:ascii="Times New Roman" w:hAnsi="Times New Roman" w:cs="Times New Roman" w:hint="eastAsia"/>
            <w:sz w:val="24"/>
            <w:szCs w:val="24"/>
          </w:rPr>
          <w:t>水稻</w:t>
        </w:r>
      </w:ins>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46" w:name="_Toc4687816"/>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46"/>
    </w:p>
    <w:p w14:paraId="6F1EDA5C" w14:textId="7149A818"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共性与特性。本研究所得一熟玉米规模弹性不显著，两熟玉米产出弹性显著为正（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。两熟小麦规模弹性显著为负（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 61]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w:t>
      </w:r>
      <w:del w:id="347" w:author="曾 翠红" w:date="2019-05-07T10:33:00Z">
        <w:r w:rsidR="001C48DE" w:rsidDel="009314E9">
          <w:rPr>
            <w:rFonts w:ascii="Times New Roman" w:hAnsi="Times New Roman" w:cs="Times New Roman" w:hint="eastAsia"/>
            <w:sz w:val="24"/>
            <w:szCs w:val="24"/>
          </w:rPr>
          <w:delText>稻谷</w:delText>
        </w:r>
      </w:del>
      <w:ins w:id="348" w:author="曾 翠红" w:date="2019-05-07T10:33:00Z">
        <w:r w:rsidR="009314E9">
          <w:rPr>
            <w:rFonts w:ascii="Times New Roman" w:hAnsi="Times New Roman" w:cs="Times New Roman" w:hint="eastAsia"/>
            <w:sz w:val="24"/>
            <w:szCs w:val="24"/>
          </w:rPr>
          <w:t>水稻</w:t>
        </w:r>
      </w:ins>
      <w:r w:rsidR="001C48DE">
        <w:rPr>
          <w:rFonts w:ascii="Times New Roman" w:hAnsi="Times New Roman" w:cs="Times New Roman" w:hint="eastAsia"/>
          <w:sz w:val="24"/>
          <w:szCs w:val="24"/>
        </w:rPr>
        <w:t>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05F9B13A" w14:textId="3440F724" w:rsidR="00AA607D" w:rsidRPr="00496323" w:rsidRDefault="00F9465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5"/>
        <w:gridCol w:w="1640"/>
        <w:gridCol w:w="1079"/>
        <w:gridCol w:w="1079"/>
        <w:gridCol w:w="2143"/>
        <w:gridCol w:w="1079"/>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1B9DC058"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327669">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31C2A318"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349" w:author="曾 翠红" w:date="2019-05-07T10:33:00Z">
              <w:r w:rsidRPr="00D00A0F" w:rsidDel="009314E9">
                <w:rPr>
                  <w:rFonts w:ascii="Times New Roman" w:eastAsia="宋体" w:hAnsi="Times New Roman" w:cs="Times New Roman"/>
                  <w:color w:val="000000"/>
                  <w:sz w:val="21"/>
                  <w:szCs w:val="21"/>
                </w:rPr>
                <w:delText>稻谷</w:delText>
              </w:r>
            </w:del>
            <w:ins w:id="350" w:author="曾 翠红" w:date="2019-05-07T10:33:00Z">
              <w:r w:rsidR="009314E9">
                <w:rPr>
                  <w:rFonts w:ascii="Times New Roman" w:eastAsia="宋体" w:hAnsi="Times New Roman" w:cs="Times New Roman"/>
                  <w:color w:val="000000"/>
                  <w:sz w:val="21"/>
                  <w:szCs w:val="21"/>
                </w:rPr>
                <w:t>水稻</w:t>
              </w:r>
            </w:ins>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D8CAC36" w14:textId="77777777"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12F7ABA9"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351" w:author="曾 翠红" w:date="2019-05-07T10:33:00Z">
              <w:r w:rsidRPr="00D00A0F" w:rsidDel="009314E9">
                <w:rPr>
                  <w:rFonts w:ascii="Times New Roman" w:eastAsia="宋体" w:hAnsi="Times New Roman" w:cs="Times New Roman"/>
                  <w:color w:val="000000"/>
                  <w:sz w:val="21"/>
                  <w:szCs w:val="21"/>
                </w:rPr>
                <w:delText>稻谷</w:delText>
              </w:r>
            </w:del>
            <w:ins w:id="352" w:author="曾 翠红" w:date="2019-05-07T10:33:00Z">
              <w:r w:rsidR="009314E9">
                <w:rPr>
                  <w:rFonts w:ascii="Times New Roman" w:eastAsia="宋体" w:hAnsi="Times New Roman" w:cs="Times New Roman"/>
                  <w:color w:val="000000"/>
                  <w:sz w:val="21"/>
                  <w:szCs w:val="21"/>
                </w:rPr>
                <w:t>水稻</w:t>
              </w:r>
            </w:ins>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77777777" w:rsidR="00F8066C" w:rsidRDefault="00F8066C" w:rsidP="00F8066C">
      <w:pPr>
        <w:spacing w:after="0" w:line="400" w:lineRule="exact"/>
        <w:rPr>
          <w:rFonts w:ascii="Times New Roman" w:eastAsia="黑体" w:hAnsi="Times New Roman" w:cs="Times New Roman"/>
          <w:sz w:val="28"/>
          <w:szCs w:val="28"/>
        </w:rPr>
      </w:pPr>
    </w:p>
    <w:p w14:paraId="4DEE6A6C" w14:textId="77777777" w:rsidR="00F8066C" w:rsidRDefault="00F8066C">
      <w:pPr>
        <w:rPr>
          <w:rFonts w:ascii="Times New Roman" w:eastAsia="黑体" w:hAnsi="Times New Roman" w:cs="Times New Roman"/>
          <w:sz w:val="28"/>
          <w:szCs w:val="28"/>
        </w:rPr>
        <w:sectPr w:rsidR="00F8066C" w:rsidSect="00E46361">
          <w:headerReference w:type="default" r:id="rId45"/>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53" w:name="_Toc468781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53"/>
    </w:p>
    <w:p w14:paraId="0E07114D" w14:textId="42812100"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del w:id="354" w:author="曾 翠红" w:date="2019-05-07T10:33:00Z">
        <w:r w:rsidR="00012A4C" w:rsidDel="009314E9">
          <w:rPr>
            <w:rFonts w:ascii="Times New Roman" w:hAnsi="Times New Roman" w:cs="Times New Roman" w:hint="eastAsia"/>
            <w:sz w:val="24"/>
            <w:szCs w:val="24"/>
          </w:rPr>
          <w:delText>稻谷</w:delText>
        </w:r>
      </w:del>
      <w:ins w:id="355" w:author="曾 翠红" w:date="2019-05-07T10:33:00Z">
        <w:r w:rsidR="009314E9">
          <w:rPr>
            <w:rFonts w:ascii="Times New Roman" w:hAnsi="Times New Roman" w:cs="Times New Roman" w:hint="eastAsia"/>
            <w:sz w:val="24"/>
            <w:szCs w:val="24"/>
          </w:rPr>
          <w:t>水稻</w:t>
        </w:r>
      </w:ins>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02B10913"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del w:id="356" w:author="曾 翠红" w:date="2019-05-07T10:33:00Z">
        <w:r w:rsidR="00012A4C" w:rsidDel="009314E9">
          <w:rPr>
            <w:rFonts w:ascii="Times New Roman" w:hAnsi="Times New Roman" w:cs="Times New Roman" w:hint="eastAsia"/>
            <w:sz w:val="24"/>
            <w:szCs w:val="24"/>
          </w:rPr>
          <w:delText>稻谷</w:delText>
        </w:r>
      </w:del>
      <w:ins w:id="357" w:author="曾 翠红" w:date="2019-05-07T10:33:00Z">
        <w:r w:rsidR="009314E9">
          <w:rPr>
            <w:rFonts w:ascii="Times New Roman" w:hAnsi="Times New Roman" w:cs="Times New Roman" w:hint="eastAsia"/>
            <w:sz w:val="24"/>
            <w:szCs w:val="24"/>
          </w:rPr>
          <w:t>水稻</w:t>
        </w:r>
      </w:ins>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del w:id="358" w:author="曾 翠红" w:date="2019-05-07T10:33:00Z">
        <w:r w:rsidR="00012A4C" w:rsidDel="009314E9">
          <w:rPr>
            <w:rFonts w:ascii="Times New Roman" w:hAnsi="Times New Roman" w:cs="Times New Roman" w:hint="eastAsia"/>
            <w:sz w:val="24"/>
            <w:szCs w:val="24"/>
          </w:rPr>
          <w:delText>稻谷</w:delText>
        </w:r>
      </w:del>
      <w:ins w:id="359" w:author="曾 翠红" w:date="2019-05-07T10:33:00Z">
        <w:r w:rsidR="009314E9">
          <w:rPr>
            <w:rFonts w:ascii="Times New Roman" w:hAnsi="Times New Roman" w:cs="Times New Roman" w:hint="eastAsia"/>
            <w:sz w:val="24"/>
            <w:szCs w:val="24"/>
          </w:rPr>
          <w:t>水稻</w:t>
        </w:r>
      </w:ins>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60" w:name="_Toc4687818"/>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6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61" w:name="_Toc468781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61"/>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5CB5D3C6"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del w:id="362" w:author="曾 翠红" w:date="2019-05-07T10:33:00Z">
        <w:r w:rsidDel="009314E9">
          <w:rPr>
            <w:rFonts w:ascii="Times New Roman" w:hAnsi="Times New Roman" w:cs="Times New Roman" w:hint="eastAsia"/>
            <w:sz w:val="24"/>
            <w:szCs w:val="24"/>
          </w:rPr>
          <w:delText>稻谷</w:delText>
        </w:r>
      </w:del>
      <w:ins w:id="363" w:author="曾 翠红" w:date="2019-05-07T10:33:00Z">
        <w:r w:rsidR="009314E9">
          <w:rPr>
            <w:rFonts w:ascii="Times New Roman" w:hAnsi="Times New Roman" w:cs="Times New Roman" w:hint="eastAsia"/>
            <w:sz w:val="24"/>
            <w:szCs w:val="24"/>
          </w:rPr>
          <w:t>水稻</w:t>
        </w:r>
      </w:ins>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呈显著负向关系，一熟和两熟</w:t>
      </w:r>
      <w:r w:rsidRPr="00DF59BF">
        <w:rPr>
          <w:rFonts w:ascii="Times New Roman" w:hAnsi="Times New Roman" w:cs="Times New Roman" w:hint="eastAsia"/>
          <w:sz w:val="24"/>
          <w:szCs w:val="24"/>
        </w:rPr>
        <w:t>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受农户所处的要素市场环境控制，劳</w:t>
      </w:r>
      <w:r>
        <w:rPr>
          <w:rFonts w:ascii="Times New Roman" w:hAnsi="Times New Roman" w:cs="Times New Roman" w:hint="eastAsia"/>
          <w:sz w:val="24"/>
          <w:szCs w:val="24"/>
        </w:rPr>
        <w:t>动产出弹性和机械产出弹性的联合作用决定了规模与单产最终的关系，</w:t>
      </w:r>
      <w:r w:rsidRPr="00903434">
        <w:rPr>
          <w:rFonts w:ascii="Times New Roman" w:hAnsi="Times New Roman" w:cs="Times New Roman" w:hint="eastAsia"/>
          <w:sz w:val="24"/>
          <w:szCs w:val="24"/>
        </w:rPr>
        <w:t>当地区机械化水平高时，扩大耕地规模很大概率上导致单产降低，单产降低的幅度取决于当地劳动力的冗余程度，反之亦反。</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64" w:name="_Toc4687820"/>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64"/>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7F2E2E21"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del w:id="365" w:author="曾 翠红" w:date="2019-05-07T10:33:00Z">
        <w:r w:rsidR="00012A4C" w:rsidDel="009314E9">
          <w:rPr>
            <w:rFonts w:ascii="Times New Roman" w:hAnsi="Times New Roman" w:cs="Times New Roman" w:hint="eastAsia"/>
            <w:sz w:val="24"/>
            <w:szCs w:val="24"/>
          </w:rPr>
          <w:delText>稻谷</w:delText>
        </w:r>
      </w:del>
      <w:ins w:id="366" w:author="曾 翠红" w:date="2019-05-07T10:33:00Z">
        <w:r w:rsidR="009314E9">
          <w:rPr>
            <w:rFonts w:ascii="Times New Roman" w:hAnsi="Times New Roman" w:cs="Times New Roman" w:hint="eastAsia"/>
            <w:sz w:val="24"/>
            <w:szCs w:val="24"/>
          </w:rPr>
          <w:t>水稻</w:t>
        </w:r>
      </w:ins>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del w:id="367" w:author="曾 翠红" w:date="2019-05-07T10:33:00Z">
        <w:r w:rsidR="00012A4C" w:rsidDel="009314E9">
          <w:rPr>
            <w:rFonts w:ascii="Times New Roman" w:hAnsi="Times New Roman" w:cs="Times New Roman" w:hint="eastAsia"/>
            <w:sz w:val="24"/>
            <w:szCs w:val="24"/>
          </w:rPr>
          <w:delText>稻谷</w:delText>
        </w:r>
      </w:del>
      <w:ins w:id="368" w:author="曾 翠红" w:date="2019-05-07T10:33:00Z">
        <w:r w:rsidR="009314E9">
          <w:rPr>
            <w:rFonts w:ascii="Times New Roman" w:hAnsi="Times New Roman" w:cs="Times New Roman" w:hint="eastAsia"/>
            <w:sz w:val="24"/>
            <w:szCs w:val="24"/>
          </w:rPr>
          <w:t>水稻</w:t>
        </w:r>
      </w:ins>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del w:id="369" w:author="曾 翠红" w:date="2019-05-07T10:33:00Z">
        <w:r w:rsidR="00012A4C" w:rsidDel="009314E9">
          <w:rPr>
            <w:rFonts w:ascii="Times New Roman" w:hAnsi="Times New Roman" w:cs="Times New Roman"/>
            <w:sz w:val="24"/>
            <w:szCs w:val="24"/>
          </w:rPr>
          <w:delText>稻谷</w:delText>
        </w:r>
      </w:del>
      <w:ins w:id="370" w:author="曾 翠红" w:date="2019-05-07T10:33:00Z">
        <w:r w:rsidR="009314E9">
          <w:rPr>
            <w:rFonts w:ascii="Times New Roman" w:hAnsi="Times New Roman" w:cs="Times New Roman"/>
            <w:sz w:val="24"/>
            <w:szCs w:val="24"/>
          </w:rPr>
          <w:t>水稻</w:t>
        </w:r>
      </w:ins>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del w:id="371" w:author="曾 翠红" w:date="2019-05-07T10:33:00Z">
        <w:r w:rsidR="00012A4C" w:rsidDel="009314E9">
          <w:rPr>
            <w:rFonts w:ascii="Times New Roman" w:hAnsi="Times New Roman" w:cs="Times New Roman" w:hint="eastAsia"/>
            <w:sz w:val="24"/>
            <w:szCs w:val="24"/>
          </w:rPr>
          <w:delText>稻谷</w:delText>
        </w:r>
      </w:del>
      <w:ins w:id="372" w:author="曾 翠红" w:date="2019-05-07T10:33:00Z">
        <w:r w:rsidR="009314E9">
          <w:rPr>
            <w:rFonts w:ascii="Times New Roman" w:hAnsi="Times New Roman" w:cs="Times New Roman" w:hint="eastAsia"/>
            <w:sz w:val="24"/>
            <w:szCs w:val="24"/>
          </w:rPr>
          <w:t>水稻</w:t>
        </w:r>
      </w:ins>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373" w:name="_Toc468782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373"/>
    </w:p>
    <w:p w14:paraId="4294EF11" w14:textId="7E92030C"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w:t>
      </w:r>
      <w:del w:id="374" w:author="曾 翠红" w:date="2019-05-07T10:33:00Z">
        <w:r w:rsidR="006C4291" w:rsidDel="009314E9">
          <w:rPr>
            <w:rFonts w:ascii="Times New Roman" w:hAnsi="Times New Roman" w:cs="Times New Roman" w:hint="eastAsia"/>
            <w:sz w:val="24"/>
            <w:szCs w:val="24"/>
          </w:rPr>
          <w:delText>稻谷</w:delText>
        </w:r>
      </w:del>
      <w:ins w:id="375" w:author="曾 翠红" w:date="2019-05-07T10:33:00Z">
        <w:r w:rsidR="009314E9">
          <w:rPr>
            <w:rFonts w:ascii="Times New Roman" w:hAnsi="Times New Roman" w:cs="Times New Roman" w:hint="eastAsia"/>
            <w:sz w:val="24"/>
            <w:szCs w:val="24"/>
          </w:rPr>
          <w:t>水稻</w:t>
        </w:r>
      </w:ins>
      <w:r w:rsidR="006C4291">
        <w:rPr>
          <w:rFonts w:ascii="Times New Roman" w:hAnsi="Times New Roman" w:cs="Times New Roman" w:hint="eastAsia"/>
          <w:sz w:val="24"/>
          <w:szCs w:val="24"/>
        </w:rPr>
        <w:t>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del w:id="376" w:author="曾 翠红" w:date="2019-05-07T10:33:00Z">
        <w:r w:rsidR="00012A4C" w:rsidDel="009314E9">
          <w:rPr>
            <w:rFonts w:ascii="Times New Roman" w:hAnsi="Times New Roman" w:cs="Times New Roman" w:hint="eastAsia"/>
            <w:sz w:val="24"/>
            <w:szCs w:val="24"/>
          </w:rPr>
          <w:delText>稻谷</w:delText>
        </w:r>
      </w:del>
      <w:ins w:id="377" w:author="曾 翠红" w:date="2019-05-07T10:33:00Z">
        <w:r w:rsidR="009314E9">
          <w:rPr>
            <w:rFonts w:ascii="Times New Roman" w:hAnsi="Times New Roman" w:cs="Times New Roman" w:hint="eastAsia"/>
            <w:sz w:val="24"/>
            <w:szCs w:val="24"/>
          </w:rPr>
          <w:t>水稻</w:t>
        </w:r>
      </w:ins>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w:t>
      </w:r>
      <w:del w:id="378" w:author="曾 翠红" w:date="2019-05-07T10:33:00Z">
        <w:r w:rsidR="00BA406D" w:rsidDel="009314E9">
          <w:rPr>
            <w:rFonts w:ascii="Times New Roman" w:hAnsi="Times New Roman" w:cs="Times New Roman" w:hint="eastAsia"/>
            <w:sz w:val="24"/>
            <w:szCs w:val="24"/>
          </w:rPr>
          <w:delText>稻谷</w:delText>
        </w:r>
      </w:del>
      <w:ins w:id="379" w:author="曾 翠红" w:date="2019-05-07T10:33:00Z">
        <w:r w:rsidR="009314E9">
          <w:rPr>
            <w:rFonts w:ascii="Times New Roman" w:hAnsi="Times New Roman" w:cs="Times New Roman" w:hint="eastAsia"/>
            <w:sz w:val="24"/>
            <w:szCs w:val="24"/>
          </w:rPr>
          <w:t>水稻</w:t>
        </w:r>
      </w:ins>
      <w:r w:rsidR="00BA406D">
        <w:rPr>
          <w:rFonts w:ascii="Times New Roman" w:hAnsi="Times New Roman" w:cs="Times New Roman" w:hint="eastAsia"/>
          <w:sz w:val="24"/>
          <w:szCs w:val="24"/>
        </w:rPr>
        <w:t>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428BDD45"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del w:id="380" w:author="曾 翠红" w:date="2019-05-07T10:33:00Z">
        <w:r w:rsidR="00C14CD7" w:rsidDel="009314E9">
          <w:rPr>
            <w:rFonts w:ascii="Times New Roman" w:hAnsi="Times New Roman" w:cs="Times New Roman" w:hint="eastAsia"/>
            <w:sz w:val="24"/>
            <w:szCs w:val="24"/>
          </w:rPr>
          <w:delText>稻谷</w:delText>
        </w:r>
      </w:del>
      <w:ins w:id="381" w:author="曾 翠红" w:date="2019-05-07T10:33:00Z">
        <w:r w:rsidR="009314E9">
          <w:rPr>
            <w:rFonts w:ascii="Times New Roman" w:hAnsi="Times New Roman" w:cs="Times New Roman" w:hint="eastAsia"/>
            <w:sz w:val="24"/>
            <w:szCs w:val="24"/>
          </w:rPr>
          <w:t>水稻</w:t>
        </w:r>
      </w:ins>
      <w:r w:rsidR="00C14CD7">
        <w:rPr>
          <w:rFonts w:ascii="Times New Roman" w:hAnsi="Times New Roman" w:cs="Times New Roman" w:hint="eastAsia"/>
          <w:sz w:val="24"/>
          <w:szCs w:val="24"/>
        </w:rPr>
        <w:t>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382" w:name="_Toc4687822"/>
      <w:r w:rsidRPr="00800039">
        <w:rPr>
          <w:rFonts w:eastAsia="黑体" w:hint="eastAsia"/>
          <w:sz w:val="32"/>
          <w:szCs w:val="32"/>
        </w:rPr>
        <w:t>参考文献</w:t>
      </w:r>
      <w:bookmarkEnd w:id="382"/>
    </w:p>
    <w:p w14:paraId="6D25D80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 Barrett, C.B., Bellemare, M.F., Hou, J.Y. Reconsidering Conventional Explanations of the Inverse Productivity</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Size Relationship.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2010(1): 88-97</w:t>
      </w:r>
    </w:p>
    <w:p w14:paraId="5FDD675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 Lamb, R.L.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4BD397D4"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 </w:t>
      </w:r>
      <w:r w:rsidRPr="00C47404">
        <w:rPr>
          <w:rFonts w:ascii="宋体" w:eastAsia="宋体" w:cs="宋体" w:hint="eastAsia"/>
          <w:color w:val="000000"/>
          <w:sz w:val="21"/>
          <w:szCs w:val="21"/>
        </w:rPr>
        <w:t>速水佑次郎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农业发展的国际分析</w:t>
      </w:r>
      <w:r w:rsidRPr="00C47404">
        <w:rPr>
          <w:rFonts w:ascii="Times New Roman" w:eastAsia="宋体" w:hAnsi="Times New Roman" w:cs="Times New Roman"/>
          <w:color w:val="000000"/>
          <w:sz w:val="21"/>
          <w:szCs w:val="21"/>
        </w:rPr>
        <w:t>., 2001</w:t>
      </w:r>
    </w:p>
    <w:p w14:paraId="0F74849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 </w:t>
      </w:r>
      <w:r w:rsidRPr="00C47404">
        <w:rPr>
          <w:rFonts w:ascii="宋体" w:eastAsia="宋体" w:cs="宋体" w:hint="eastAsia"/>
          <w:color w:val="000000"/>
          <w:sz w:val="21"/>
          <w:szCs w:val="21"/>
        </w:rPr>
        <w:t>舒尔茨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梁小民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改造传统农业</w:t>
      </w:r>
      <w:r w:rsidRPr="00C47404">
        <w:rPr>
          <w:rFonts w:ascii="Times New Roman" w:eastAsia="宋体" w:hAnsi="Times New Roman" w:cs="Times New Roman"/>
          <w:color w:val="000000"/>
          <w:sz w:val="21"/>
          <w:szCs w:val="21"/>
        </w:rPr>
        <w:t>., 2009</w:t>
      </w:r>
    </w:p>
    <w:p w14:paraId="040EA5B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 </w:t>
      </w:r>
      <w:r w:rsidRPr="00C47404">
        <w:rPr>
          <w:rFonts w:ascii="宋体" w:eastAsia="宋体" w:cs="宋体" w:hint="eastAsia"/>
          <w:color w:val="000000"/>
          <w:sz w:val="21"/>
          <w:szCs w:val="21"/>
        </w:rPr>
        <w:t>蔡昉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改革时期农业劳动力转移与重新配置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2017(10): 2-12</w:t>
      </w:r>
    </w:p>
    <w:p w14:paraId="40F90F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 </w:t>
      </w:r>
      <w:r w:rsidRPr="00C47404">
        <w:rPr>
          <w:rFonts w:ascii="宋体" w:eastAsia="宋体" w:cs="宋体" w:hint="eastAsia"/>
          <w:color w:val="000000"/>
          <w:sz w:val="21"/>
          <w:szCs w:val="21"/>
        </w:rPr>
        <w:t>冒佩华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徐骥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农地经营权流转与农民劳动生产率提高</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理论与实证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2015</w:t>
      </w:r>
    </w:p>
    <w:p w14:paraId="2DC881E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[7] </w:t>
      </w:r>
      <w:r w:rsidRPr="00C47404">
        <w:rPr>
          <w:rFonts w:ascii="宋体" w:eastAsia="宋体" w:cs="宋体" w:hint="eastAsia"/>
          <w:color w:val="000000"/>
          <w:sz w:val="21"/>
          <w:szCs w:val="21"/>
        </w:rPr>
        <w:t>赵阳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新形势下完善农村土地承包政策若干问题的认识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经济社会体制比较</w:t>
      </w:r>
      <w:r w:rsidRPr="00C47404">
        <w:rPr>
          <w:rFonts w:ascii="Times New Roman" w:eastAsia="宋体" w:hAnsi="Times New Roman" w:cs="Times New Roman"/>
          <w:color w:val="000000"/>
          <w:sz w:val="21"/>
          <w:szCs w:val="21"/>
        </w:rPr>
        <w:t>, 2014(2): 1-4</w:t>
      </w:r>
    </w:p>
    <w:p w14:paraId="002B354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[8]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2014(07): 61-71</w:t>
      </w:r>
    </w:p>
    <w:p w14:paraId="14A6F86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[9]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2014(07): 4-10</w:t>
      </w:r>
    </w:p>
    <w:p w14:paraId="649334B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[10]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经济学（季刊）</w:t>
      </w:r>
      <w:r w:rsidRPr="00C47404">
        <w:rPr>
          <w:rFonts w:ascii="Times New Roman" w:eastAsia="宋体" w:hAnsi="Times New Roman" w:cs="Times New Roman"/>
          <w:color w:val="000000"/>
          <w:sz w:val="21"/>
          <w:szCs w:val="21"/>
        </w:rPr>
        <w:t>, 2009(1): 95-124</w:t>
      </w:r>
    </w:p>
    <w:p w14:paraId="7E5A67B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[11] </w:t>
      </w:r>
      <w:r w:rsidRPr="00C47404">
        <w:rPr>
          <w:rFonts w:ascii="宋体" w:eastAsia="宋体" w:cs="宋体" w:hint="eastAsia"/>
          <w:color w:val="000000"/>
          <w:sz w:val="21"/>
          <w:szCs w:val="21"/>
        </w:rPr>
        <w:t>任治军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6D4ABB7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[12]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2009(05): 1276-1284</w:t>
      </w:r>
    </w:p>
    <w:p w14:paraId="67069D2B"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[13] </w:t>
      </w:r>
      <w:r w:rsidRPr="00C47404">
        <w:rPr>
          <w:rFonts w:ascii="宋体" w:eastAsia="宋体" w:cs="宋体" w:hint="eastAsia"/>
          <w:color w:val="000000"/>
          <w:sz w:val="21"/>
          <w:szCs w:val="21"/>
        </w:rPr>
        <w:t>张悦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刘文勇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家庭农场的生产效率与风险分析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2016(05): 16-21</w:t>
      </w:r>
    </w:p>
    <w:p w14:paraId="03C86BD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[14]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2014(7): 61-71</w:t>
      </w:r>
    </w:p>
    <w:p w14:paraId="3ADDDC3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[15]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2014(7): 4-10</w:t>
      </w:r>
    </w:p>
    <w:p w14:paraId="6C55096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[16]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季刊</w:t>
      </w:r>
      <w:r w:rsidRPr="00C47404">
        <w:rPr>
          <w:rFonts w:ascii="Times New Roman" w:eastAsia="宋体" w:hAnsi="Times New Roman" w:cs="Times New Roman"/>
          <w:color w:val="000000"/>
          <w:sz w:val="21"/>
          <w:szCs w:val="21"/>
        </w:rPr>
        <w:t>), 2010(1): 99-128</w:t>
      </w:r>
    </w:p>
    <w:p w14:paraId="1556D12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[17] </w:t>
      </w:r>
      <w:r w:rsidRPr="00C47404">
        <w:rPr>
          <w:rFonts w:ascii="宋体" w:eastAsia="宋体" w:cs="宋体" w:hint="eastAsia"/>
          <w:color w:val="000000"/>
          <w:sz w:val="21"/>
          <w:szCs w:val="21"/>
        </w:rPr>
        <w:t>任治君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3EA3382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[18]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2009(5): 1276-1284</w:t>
      </w:r>
    </w:p>
    <w:p w14:paraId="16AE59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[19] </w:t>
      </w:r>
      <w:r w:rsidRPr="00C47404">
        <w:rPr>
          <w:rFonts w:ascii="宋体" w:eastAsia="宋体" w:cs="宋体" w:hint="eastAsia"/>
          <w:color w:val="000000"/>
          <w:sz w:val="21"/>
          <w:szCs w:val="21"/>
        </w:rPr>
        <w:t>程申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农户土地经营规模与粮食生产率的关系</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w:t>
      </w:r>
      <w:r w:rsidRPr="00C47404">
        <w:rPr>
          <w:rFonts w:ascii="Times New Roman" w:eastAsia="宋体" w:hAnsi="Times New Roman" w:cs="Times New Roman"/>
          <w:color w:val="000000"/>
          <w:sz w:val="21"/>
          <w:szCs w:val="21"/>
        </w:rPr>
        <w:t>, 2019</w:t>
      </w:r>
    </w:p>
    <w:p w14:paraId="399B57F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[20] Ünal, F.G. Small is Beautiful: Evidence of an Inverse Relationship Between Farm Size and Yield in Turkey.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2008</w:t>
      </w:r>
    </w:p>
    <w:p w14:paraId="178A451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[21] </w:t>
      </w:r>
      <w:r w:rsidRPr="00C47404">
        <w:rPr>
          <w:rFonts w:ascii="宋体" w:eastAsia="宋体" w:cs="宋体" w:hint="eastAsia"/>
          <w:color w:val="000000"/>
          <w:sz w:val="21"/>
          <w:szCs w:val="21"/>
        </w:rPr>
        <w:t>范红忠</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周启良</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农户土地种植面积与土地生产率的关系——基于中西部七县</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市</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农户的调查数据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资源与环境</w:t>
      </w:r>
      <w:r w:rsidRPr="00C47404">
        <w:rPr>
          <w:rFonts w:ascii="Times New Roman" w:eastAsia="宋体" w:hAnsi="Times New Roman" w:cs="Times New Roman"/>
          <w:color w:val="000000"/>
          <w:sz w:val="21"/>
          <w:szCs w:val="21"/>
        </w:rPr>
        <w:t>, 2014(12): 38-45</w:t>
      </w:r>
    </w:p>
    <w:p w14:paraId="2E89838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[22] </w:t>
      </w:r>
      <w:r w:rsidRPr="00C47404">
        <w:rPr>
          <w:rFonts w:ascii="宋体" w:eastAsia="宋体" w:cs="宋体" w:hint="eastAsia"/>
          <w:color w:val="000000"/>
          <w:sz w:val="21"/>
          <w:szCs w:val="21"/>
        </w:rPr>
        <w:t>钱龙</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洪名勇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非农就业、土地流转与农业生产效率变化——基于</w:t>
      </w:r>
      <w:r w:rsidRPr="00C47404">
        <w:rPr>
          <w:rFonts w:ascii="Times New Roman" w:eastAsia="宋体" w:hAnsi="Times New Roman" w:cs="Times New Roman"/>
          <w:color w:val="000000"/>
          <w:sz w:val="21"/>
          <w:szCs w:val="21"/>
        </w:rPr>
        <w:t>Cfps</w:t>
      </w:r>
      <w:r w:rsidRPr="00C47404">
        <w:rPr>
          <w:rFonts w:ascii="宋体" w:eastAsia="宋体" w:cs="宋体" w:hint="eastAsia"/>
          <w:color w:val="000000"/>
          <w:sz w:val="21"/>
          <w:szCs w:val="21"/>
        </w:rPr>
        <w:t>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2016(12): 4-18</w:t>
      </w:r>
    </w:p>
    <w:p w14:paraId="6C88D69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[23]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589E6B2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[24] Kimhi, A. Plot Size and Maize Productivity in Zambia: Is there an Inverse Relationship?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5081857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[25] Li, G., Feng, Z., et al. Re-Examining the Inverse Relationship Between Farm Size and Efficiency. </w:t>
      </w:r>
      <w:r w:rsidRPr="00C47404">
        <w:rPr>
          <w:rFonts w:ascii="Times New Roman" w:eastAsia="宋体" w:hAnsi="Times New Roman" w:cs="Times New Roman"/>
          <w:i/>
          <w:iCs/>
          <w:color w:val="000000"/>
          <w:sz w:val="21"/>
          <w:szCs w:val="21"/>
        </w:rPr>
        <w:t>China Agricultural Economic Review</w:t>
      </w:r>
      <w:r w:rsidRPr="00C47404">
        <w:rPr>
          <w:rFonts w:ascii="Times New Roman" w:eastAsia="宋体" w:hAnsi="Times New Roman" w:cs="Times New Roman"/>
          <w:color w:val="000000"/>
          <w:sz w:val="21"/>
          <w:szCs w:val="21"/>
        </w:rPr>
        <w:t>, 2013(4): 473-488</w:t>
      </w:r>
    </w:p>
    <w:p w14:paraId="13EA1F5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[26]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农业适度规模经营：规模效益、产出水平与生产成本——基于</w:t>
      </w:r>
      <w:r w:rsidRPr="00C47404">
        <w:rPr>
          <w:rFonts w:ascii="Times New Roman" w:eastAsia="宋体" w:hAnsi="Times New Roman" w:cs="Times New Roman"/>
          <w:color w:val="000000"/>
          <w:sz w:val="21"/>
          <w:szCs w:val="21"/>
        </w:rPr>
        <w:t>1552</w:t>
      </w:r>
      <w:r w:rsidRPr="00C47404">
        <w:rPr>
          <w:rFonts w:ascii="宋体" w:eastAsia="宋体" w:cs="宋体" w:hint="eastAsia"/>
          <w:color w:val="000000"/>
          <w:sz w:val="21"/>
          <w:szCs w:val="21"/>
        </w:rPr>
        <w:t>个水稻种植户的调查数据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2015(3): 4-17</w:t>
      </w:r>
    </w:p>
    <w:p w14:paraId="17C02E4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[27]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种粮效益：差异化特征与政策意蕴——基于</w:t>
      </w:r>
      <w:r w:rsidRPr="00C47404">
        <w:rPr>
          <w:rFonts w:ascii="Times New Roman" w:eastAsia="宋体" w:hAnsi="Times New Roman" w:cs="Times New Roman"/>
          <w:color w:val="000000"/>
          <w:sz w:val="21"/>
          <w:szCs w:val="21"/>
        </w:rPr>
        <w:t>3400</w:t>
      </w:r>
      <w:r w:rsidRPr="00C47404">
        <w:rPr>
          <w:rFonts w:ascii="宋体" w:eastAsia="宋体" w:cs="宋体" w:hint="eastAsia"/>
          <w:color w:val="000000"/>
          <w:sz w:val="21"/>
          <w:szCs w:val="21"/>
        </w:rPr>
        <w:t>个种粮户的调查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2013(7): 59-70</w:t>
      </w:r>
    </w:p>
    <w:p w14:paraId="42BC61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[28] </w:t>
      </w:r>
      <w:r w:rsidRPr="00C47404">
        <w:rPr>
          <w:rFonts w:ascii="宋体" w:eastAsia="宋体" w:cs="宋体" w:hint="eastAsia"/>
          <w:color w:val="000000"/>
          <w:sz w:val="21"/>
          <w:szCs w:val="21"/>
        </w:rPr>
        <w:t>王嫚嫚</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刘颖</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规模报酬、产出利润与生产成本视角下的农业适度规模经营——基于江汉平原</w:t>
      </w:r>
      <w:r w:rsidRPr="00C47404">
        <w:rPr>
          <w:rFonts w:ascii="Times New Roman" w:eastAsia="宋体" w:hAnsi="Times New Roman" w:cs="Times New Roman"/>
          <w:color w:val="000000"/>
          <w:sz w:val="21"/>
          <w:szCs w:val="21"/>
        </w:rPr>
        <w:t>354</w:t>
      </w:r>
      <w:r w:rsidRPr="00C47404">
        <w:rPr>
          <w:rFonts w:ascii="宋体" w:eastAsia="宋体" w:cs="宋体" w:hint="eastAsia"/>
          <w:color w:val="000000"/>
          <w:sz w:val="21"/>
          <w:szCs w:val="21"/>
        </w:rPr>
        <w:t>个水稻种植户的研究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2017(4): 83-94</w:t>
      </w:r>
    </w:p>
    <w:p w14:paraId="4FF1F08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[29] Chen, Z., Huffman, W.E., Rozelle, S. Inverse Relationship Between Productivity and Farm Size: The Case of China. </w:t>
      </w:r>
      <w:r w:rsidRPr="00C47404">
        <w:rPr>
          <w:rFonts w:ascii="Times New Roman" w:eastAsia="宋体" w:hAnsi="Times New Roman" w:cs="Times New Roman"/>
          <w:i/>
          <w:iCs/>
          <w:color w:val="000000"/>
          <w:sz w:val="21"/>
          <w:szCs w:val="21"/>
        </w:rPr>
        <w:t>Contemporary Economic Policy</w:t>
      </w:r>
      <w:r w:rsidRPr="00C47404">
        <w:rPr>
          <w:rFonts w:ascii="Times New Roman" w:eastAsia="宋体" w:hAnsi="Times New Roman" w:cs="Times New Roman"/>
          <w:color w:val="000000"/>
          <w:sz w:val="21"/>
          <w:szCs w:val="21"/>
        </w:rPr>
        <w:t>, 2011(4): 580-592</w:t>
      </w:r>
    </w:p>
    <w:p w14:paraId="0FA46C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[30]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土地流转、土地生产率与规模经营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2017(01): 30-38</w:t>
      </w:r>
    </w:p>
    <w:p w14:paraId="31DA39A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[31]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土地生产率视角下的中国土地适度规模经营——基于</w:t>
      </w:r>
      <w:r w:rsidRPr="00C47404">
        <w:rPr>
          <w:rFonts w:ascii="Times New Roman" w:eastAsia="宋体" w:hAnsi="Times New Roman" w:cs="Times New Roman"/>
          <w:color w:val="000000"/>
          <w:sz w:val="21"/>
          <w:szCs w:val="21"/>
        </w:rPr>
        <w:t>2010</w:t>
      </w:r>
      <w:r w:rsidRPr="00C47404">
        <w:rPr>
          <w:rFonts w:ascii="宋体" w:eastAsia="宋体" w:cs="宋体" w:hint="eastAsia"/>
          <w:color w:val="000000"/>
          <w:sz w:val="21"/>
          <w:szCs w:val="21"/>
        </w:rPr>
        <w:t>年全国农村固定观察点数据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南京农业大学学报：社会科学版</w:t>
      </w:r>
      <w:r w:rsidRPr="00C47404">
        <w:rPr>
          <w:rFonts w:ascii="Times New Roman" w:eastAsia="宋体" w:hAnsi="Times New Roman" w:cs="Times New Roman"/>
          <w:color w:val="000000"/>
          <w:sz w:val="21"/>
          <w:szCs w:val="21"/>
        </w:rPr>
        <w:t>, 2016(6): 121-130</w:t>
      </w:r>
    </w:p>
    <w:p w14:paraId="1BE2AA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[32] </w:t>
      </w:r>
      <w:r w:rsidRPr="00C47404">
        <w:rPr>
          <w:rFonts w:ascii="宋体" w:eastAsia="宋体" w:cs="宋体" w:hint="eastAsia"/>
          <w:color w:val="000000"/>
          <w:sz w:val="21"/>
          <w:szCs w:val="21"/>
        </w:rPr>
        <w:t>中国农业百科全书</w:t>
      </w:r>
      <w:r w:rsidRPr="00C47404">
        <w:rPr>
          <w:rFonts w:ascii="Times New Roman" w:eastAsia="宋体" w:hAnsi="Times New Roman" w:cs="Times New Roman"/>
          <w:color w:val="000000"/>
          <w:sz w:val="21"/>
          <w:szCs w:val="21"/>
        </w:rPr>
        <w:t>., 1991</w:t>
      </w:r>
    </w:p>
    <w:p w14:paraId="61B069D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[33] </w:t>
      </w:r>
      <w:r w:rsidRPr="00C47404">
        <w:rPr>
          <w:rFonts w:ascii="宋体" w:eastAsia="宋体" w:cs="宋体" w:hint="eastAsia"/>
          <w:color w:val="000000"/>
          <w:sz w:val="21"/>
          <w:szCs w:val="21"/>
        </w:rPr>
        <w:t>高旺盛</w:t>
      </w:r>
      <w:r w:rsidRPr="00C47404">
        <w:rPr>
          <w:rFonts w:ascii="Times New Roman" w:eastAsia="宋体" w:hAnsi="Times New Roman" w:cs="Times New Roman"/>
          <w:color w:val="000000"/>
          <w:sz w:val="21"/>
          <w:szCs w:val="21"/>
        </w:rPr>
        <w:t>, Dept. Gao Wangsheng. 21</w:t>
      </w:r>
      <w:r w:rsidRPr="00C47404">
        <w:rPr>
          <w:rFonts w:ascii="宋体" w:eastAsia="宋体" w:cs="宋体" w:hint="eastAsia"/>
          <w:color w:val="000000"/>
          <w:sz w:val="21"/>
          <w:szCs w:val="21"/>
        </w:rPr>
        <w:t>世纪中国耕作制度发展展望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中国农业大学学报</w:t>
      </w:r>
      <w:r w:rsidRPr="00C47404">
        <w:rPr>
          <w:rFonts w:ascii="Times New Roman" w:eastAsia="宋体" w:hAnsi="Times New Roman" w:cs="Times New Roman"/>
          <w:color w:val="000000"/>
          <w:sz w:val="21"/>
          <w:szCs w:val="21"/>
        </w:rPr>
        <w:t>, 1995(s1): 65-69</w:t>
      </w:r>
    </w:p>
    <w:p w14:paraId="47D8517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[34] </w:t>
      </w:r>
      <w:r w:rsidRPr="00C47404">
        <w:rPr>
          <w:rFonts w:ascii="宋体" w:eastAsia="宋体" w:cs="宋体" w:hint="eastAsia"/>
          <w:color w:val="000000"/>
          <w:sz w:val="21"/>
          <w:szCs w:val="21"/>
        </w:rPr>
        <w:t>刘巽浩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牟正国</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中国耕作制度</w:t>
      </w:r>
      <w:r w:rsidRPr="00C47404">
        <w:rPr>
          <w:rFonts w:ascii="Times New Roman" w:eastAsia="宋体" w:hAnsi="Times New Roman" w:cs="Times New Roman"/>
          <w:color w:val="000000"/>
          <w:sz w:val="21"/>
          <w:szCs w:val="21"/>
        </w:rPr>
        <w:t>., 1993</w:t>
      </w:r>
    </w:p>
    <w:p w14:paraId="50B91FB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[35] Kimhi, A. </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Plot Size and Maize Productivity in Zambia: Is there an Inverse Relationship?</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690263C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[36]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1BBAC14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[37] Lamb, Russell.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6694AD0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[38]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1998(10</w:t>
      </w:r>
    </w:p>
    <w:p w14:paraId="70BF04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1807-1826</w:t>
      </w:r>
    </w:p>
    <w:p w14:paraId="6B20ECC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[39] </w:t>
      </w:r>
      <w:r w:rsidRPr="00C47404">
        <w:rPr>
          <w:rFonts w:ascii="宋体" w:eastAsia="宋体" w:cs="宋体" w:hint="eastAsia"/>
          <w:color w:val="000000"/>
          <w:sz w:val="21"/>
          <w:szCs w:val="21"/>
        </w:rPr>
        <w:t>吴绍洪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气候变化对中国的影响利弊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中国人口资源与环境</w:t>
      </w:r>
      <w:r w:rsidRPr="00C47404">
        <w:rPr>
          <w:rFonts w:ascii="Times New Roman" w:eastAsia="宋体" w:hAnsi="Times New Roman" w:cs="Times New Roman"/>
          <w:color w:val="000000"/>
          <w:sz w:val="21"/>
          <w:szCs w:val="21"/>
        </w:rPr>
        <w:t>, 2014(1): 7-13</w:t>
      </w:r>
    </w:p>
    <w:p w14:paraId="69285DF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[40] </w:t>
      </w:r>
      <w:r w:rsidRPr="00C47404">
        <w:rPr>
          <w:rFonts w:ascii="宋体" w:eastAsia="宋体" w:cs="宋体" w:hint="eastAsia"/>
          <w:color w:val="000000"/>
          <w:sz w:val="21"/>
          <w:szCs w:val="21"/>
        </w:rPr>
        <w:t>侯麟科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仇焕广</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气候变化对我国农业生产的影响——基于多投入多产出生产函数的分析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2015(3): 4-14</w:t>
      </w:r>
    </w:p>
    <w:p w14:paraId="4CA8C3B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[41] </w:t>
      </w:r>
      <w:r w:rsidRPr="00C47404">
        <w:rPr>
          <w:rFonts w:ascii="宋体" w:eastAsia="宋体" w:cs="宋体" w:hint="eastAsia"/>
          <w:color w:val="000000"/>
          <w:sz w:val="21"/>
          <w:szCs w:val="21"/>
        </w:rPr>
        <w:t>龚文峰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袁力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范文义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基于地形梯度的哈尔滨市土地利用格局变化分析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2013(2): 250-259</w:t>
      </w:r>
    </w:p>
    <w:p w14:paraId="0168085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[42] </w:t>
      </w:r>
      <w:r w:rsidRPr="00C47404">
        <w:rPr>
          <w:rFonts w:ascii="宋体" w:eastAsia="宋体" w:cs="宋体" w:hint="eastAsia"/>
          <w:color w:val="000000"/>
          <w:sz w:val="21"/>
          <w:szCs w:val="21"/>
        </w:rPr>
        <w:t>周晶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陈玉萍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阮冬燕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地形条件对农业机械化发展区域不平衡的影响——基于湖北省县级面板数据的实证分析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2013(9): 63-77</w:t>
      </w:r>
    </w:p>
    <w:p w14:paraId="0F13A29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[43] Benjamin, D. Can Unobserved Land Quality Explain the Inverse 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1995(1): 51-84</w:t>
      </w:r>
    </w:p>
    <w:p w14:paraId="7F50E67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[44] Bhalla, S.S., Roy, P. Mis-Specification in Farm Productivity Analysis: The Role of Land Quality.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1988(1): 55-73</w:t>
      </w:r>
    </w:p>
    <w:p w14:paraId="5DA6AC1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[45] Carter, M.R. Identification of the Inverse Relationship between Farm Size and Productivity: An Empirical Analysis of Peasant Agricultural Production.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1984(1): 131-145</w:t>
      </w:r>
    </w:p>
    <w:p w14:paraId="5E243DB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[46] </w:t>
      </w:r>
      <w:r w:rsidRPr="00C47404">
        <w:rPr>
          <w:rFonts w:ascii="宋体" w:eastAsia="宋体" w:cs="宋体" w:hint="eastAsia"/>
          <w:color w:val="000000"/>
          <w:sz w:val="21"/>
          <w:szCs w:val="21"/>
        </w:rPr>
        <w:t>林本喜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邓衡山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农业劳动力老龄化对土地利用效率影响的实证分析——基于浙江省农村固定观察点数据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2012(4): 15-25</w:t>
      </w:r>
    </w:p>
    <w:p w14:paraId="2F60E6D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[47] </w:t>
      </w:r>
      <w:r w:rsidRPr="00C47404">
        <w:rPr>
          <w:rFonts w:ascii="宋体" w:eastAsia="宋体" w:cs="宋体" w:hint="eastAsia"/>
          <w:color w:val="000000"/>
          <w:sz w:val="21"/>
          <w:szCs w:val="21"/>
        </w:rPr>
        <w:t>许恒周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郭玉燕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吴冠岑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农民分化对耕地利用效率的影响——基于农户调查数据的实证分析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2012(6): 31-39</w:t>
      </w:r>
    </w:p>
    <w:p w14:paraId="338440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[48] Bizimana, C., Nieuwoudt, W.L., Ferrer, S.R. Farm Size, Land Fragmentation and Economic Efficiency in Southern Rwanda. </w:t>
      </w:r>
      <w:r w:rsidRPr="00C47404">
        <w:rPr>
          <w:rFonts w:ascii="Times New Roman" w:eastAsia="宋体" w:hAnsi="Times New Roman" w:cs="Times New Roman"/>
          <w:i/>
          <w:iCs/>
          <w:color w:val="000000"/>
          <w:sz w:val="21"/>
          <w:szCs w:val="21"/>
        </w:rPr>
        <w:t>Agrekon</w:t>
      </w:r>
      <w:r w:rsidRPr="00C47404">
        <w:rPr>
          <w:rFonts w:ascii="Times New Roman" w:eastAsia="宋体" w:hAnsi="Times New Roman" w:cs="Times New Roman"/>
          <w:color w:val="000000"/>
          <w:sz w:val="21"/>
          <w:szCs w:val="21"/>
        </w:rPr>
        <w:t>, 2004(2): 244-262</w:t>
      </w:r>
    </w:p>
    <w:p w14:paraId="739F3DD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[49] Wan, G.H., Cheng, E. Effects of Land Fragmentation and Returns to Scale in the Chinese Farming Sector. </w:t>
      </w:r>
      <w:r w:rsidRPr="00C47404">
        <w:rPr>
          <w:rFonts w:ascii="Times New Roman" w:eastAsia="宋体" w:hAnsi="Times New Roman" w:cs="Times New Roman"/>
          <w:i/>
          <w:iCs/>
          <w:color w:val="000000"/>
          <w:sz w:val="21"/>
          <w:szCs w:val="21"/>
        </w:rPr>
        <w:t>Applied Economics</w:t>
      </w:r>
      <w:r w:rsidRPr="00C47404">
        <w:rPr>
          <w:rFonts w:ascii="Times New Roman" w:eastAsia="宋体" w:hAnsi="Times New Roman" w:cs="Times New Roman"/>
          <w:color w:val="000000"/>
          <w:sz w:val="21"/>
          <w:szCs w:val="21"/>
        </w:rPr>
        <w:t>, 2001(2): 183-194</w:t>
      </w:r>
    </w:p>
    <w:p w14:paraId="3F152B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[50] </w:t>
      </w:r>
      <w:r w:rsidRPr="00C47404">
        <w:rPr>
          <w:rFonts w:ascii="宋体" w:eastAsia="宋体" w:cs="宋体" w:hint="eastAsia"/>
          <w:color w:val="000000"/>
          <w:sz w:val="21"/>
          <w:szCs w:val="21"/>
        </w:rPr>
        <w:t>黄祖辉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非农就业、土地流转与土地细碎化对稻农技术效率的影响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2014(11): 4-16</w:t>
      </w:r>
    </w:p>
    <w:p w14:paraId="2A3708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[51] </w:t>
      </w:r>
      <w:r w:rsidRPr="00C47404">
        <w:rPr>
          <w:rFonts w:ascii="宋体" w:eastAsia="宋体" w:cs="宋体" w:hint="eastAsia"/>
          <w:color w:val="000000"/>
          <w:sz w:val="21"/>
          <w:szCs w:val="21"/>
        </w:rPr>
        <w:t>卢华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胡浩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土地细碎化、种植多样化对农业生产利润和效率的影响分析——基于江苏农户的微观调查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2015(7): 4-15</w:t>
      </w:r>
    </w:p>
    <w:p w14:paraId="1C44F79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[52]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王晓兵</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粮食直补和农资综合补贴对农业生产的影响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2011(1): 4-12</w:t>
      </w:r>
    </w:p>
    <w:p w14:paraId="1CDA2781" w14:textId="51AA07DB"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[53]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2004(10): 1807-1826</w:t>
      </w:r>
    </w:p>
    <w:p w14:paraId="782A51A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[54] </w:t>
      </w:r>
      <w:r w:rsidRPr="00C47404">
        <w:rPr>
          <w:rFonts w:ascii="宋体" w:eastAsia="宋体" w:cs="宋体" w:hint="eastAsia"/>
          <w:color w:val="000000"/>
          <w:sz w:val="21"/>
          <w:szCs w:val="21"/>
        </w:rPr>
        <w:t>许庆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尹荣梁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章辉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规模经济、规模报酬与农业适度规模经营——基于我国粮食生产的实证研究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2011(3): 59-71</w:t>
      </w:r>
    </w:p>
    <w:p w14:paraId="0A8C8DE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[55] Ali, D.A., Deininger, K. Is there a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in African Agriculture?: Evidence from Rwanda. </w:t>
      </w:r>
      <w:r w:rsidRPr="00C47404">
        <w:rPr>
          <w:rFonts w:ascii="Times New Roman" w:eastAsia="宋体" w:hAnsi="Times New Roman" w:cs="Times New Roman"/>
          <w:i/>
          <w:iCs/>
          <w:color w:val="000000"/>
          <w:sz w:val="21"/>
          <w:szCs w:val="21"/>
        </w:rPr>
        <w:t>Policy Research Working Paper</w:t>
      </w:r>
      <w:r w:rsidRPr="00C47404">
        <w:rPr>
          <w:rFonts w:ascii="Times New Roman" w:eastAsia="宋体" w:hAnsi="Times New Roman" w:cs="Times New Roman"/>
          <w:color w:val="000000"/>
          <w:sz w:val="21"/>
          <w:szCs w:val="21"/>
        </w:rPr>
        <w:t>, 2014(2): 317-343</w:t>
      </w:r>
    </w:p>
    <w:p w14:paraId="4D2C9CF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[56] Assunção, J.J., Braido, L.H.B. Testing Household-Specific Explanations for the Inverse Productivity Relationship. </w:t>
      </w:r>
      <w:r w:rsidRPr="00C47404">
        <w:rPr>
          <w:rFonts w:ascii="Times New Roman" w:eastAsia="宋体" w:hAnsi="Times New Roman" w:cs="Times New Roman"/>
          <w:i/>
          <w:iCs/>
          <w:color w:val="000000"/>
          <w:sz w:val="21"/>
          <w:szCs w:val="21"/>
        </w:rPr>
        <w:t>American Journal of Agricultural Economics</w:t>
      </w:r>
      <w:r w:rsidRPr="00C47404">
        <w:rPr>
          <w:rFonts w:ascii="Times New Roman" w:eastAsia="宋体" w:hAnsi="Times New Roman" w:cs="Times New Roman"/>
          <w:color w:val="000000"/>
          <w:sz w:val="21"/>
          <w:szCs w:val="21"/>
        </w:rPr>
        <w:t>, 2010(4): 980-990</w:t>
      </w:r>
    </w:p>
    <w:p w14:paraId="438EF64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[57] </w:t>
      </w:r>
      <w:r w:rsidRPr="00C47404">
        <w:rPr>
          <w:rFonts w:ascii="宋体" w:eastAsia="宋体" w:cs="宋体" w:hint="eastAsia"/>
          <w:color w:val="000000"/>
          <w:sz w:val="21"/>
          <w:szCs w:val="21"/>
        </w:rPr>
        <w:t>郝枫</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超越对数函数要素替代弹性公式修正与估计方法比较</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数量经济技术经济研究</w:t>
      </w:r>
      <w:r w:rsidRPr="00C47404">
        <w:rPr>
          <w:rFonts w:ascii="Times New Roman" w:eastAsia="宋体" w:hAnsi="Times New Roman" w:cs="Times New Roman"/>
          <w:color w:val="000000"/>
          <w:sz w:val="21"/>
          <w:szCs w:val="21"/>
        </w:rPr>
        <w:t>, 2015(4): 88-105</w:t>
      </w:r>
    </w:p>
    <w:p w14:paraId="5E8B5C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[58] </w:t>
      </w:r>
      <w:r w:rsidRPr="00C47404">
        <w:rPr>
          <w:rFonts w:ascii="宋体" w:eastAsia="宋体" w:cs="宋体" w:hint="eastAsia"/>
          <w:color w:val="000000"/>
          <w:sz w:val="21"/>
          <w:szCs w:val="21"/>
        </w:rPr>
        <w:t>高鸣</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脱钩收入补贴对小麦生产率有影响吗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——基于农户的微观证据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2017(11): 47-61</w:t>
      </w:r>
    </w:p>
    <w:p w14:paraId="235789D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[59]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中国农业机械化高速发展阶段的要素替代机制研究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2018(09): 1-10</w:t>
      </w:r>
    </w:p>
    <w:p w14:paraId="705091A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[60]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购机补贴政策对中国农业机械使用效率的影响分析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2018(6): 23-39</w:t>
      </w:r>
    </w:p>
    <w:p w14:paraId="5DF1114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[61] Carletto, C., Savastano, S., Zezza, A. Fact Or Artifact: The Impact of Measurement Errors On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2013(1): 254-261</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8"/>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383" w:name="_Toc4687823"/>
      <w:r>
        <w:rPr>
          <w:rFonts w:eastAsia="黑体" w:hint="eastAsia"/>
          <w:sz w:val="32"/>
          <w:szCs w:val="32"/>
        </w:rPr>
        <w:t>致谢</w:t>
      </w:r>
      <w:bookmarkEnd w:id="383"/>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384" w:name="_Toc4687824"/>
      <w:r>
        <w:rPr>
          <w:rFonts w:eastAsia="黑体" w:hint="eastAsia"/>
          <w:sz w:val="32"/>
          <w:szCs w:val="32"/>
        </w:rPr>
        <w:t>作者简介</w:t>
      </w:r>
      <w:bookmarkEnd w:id="384"/>
    </w:p>
    <w:p w14:paraId="18308B63" w14:textId="6F9AE022" w:rsidR="00B50D55" w:rsidRPr="00E52825" w:rsidRDefault="00B50D55" w:rsidP="00C47404">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8033D" w14:textId="77777777" w:rsidR="00575FAC" w:rsidRDefault="00575FAC" w:rsidP="007E11B3">
      <w:pPr>
        <w:spacing w:line="240" w:lineRule="auto"/>
        <w:ind w:firstLine="440"/>
      </w:pPr>
      <w:r>
        <w:separator/>
      </w:r>
    </w:p>
  </w:endnote>
  <w:endnote w:type="continuationSeparator" w:id="0">
    <w:p w14:paraId="39B957A9" w14:textId="77777777" w:rsidR="00575FAC" w:rsidRDefault="00575FAC"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5E68C4" w:rsidRDefault="005E68C4">
    <w:pPr>
      <w:pStyle w:val="a6"/>
    </w:pPr>
  </w:p>
  <w:p w14:paraId="4804C9C1" w14:textId="77777777" w:rsidR="005E68C4" w:rsidRDefault="005E68C4">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794312" w:rsidRDefault="00794312"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6BBB546F"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5023BF" w:rsidRPr="005023BF">
          <w:rPr>
            <w:rFonts w:ascii="Times New Roman" w:hAnsi="Times New Roman" w:cs="Times New Roman"/>
            <w:noProof/>
            <w:lang w:val="zh-CN"/>
          </w:rPr>
          <w:t>34</w:t>
        </w:r>
        <w:r w:rsidRPr="00BF22DE">
          <w:rPr>
            <w:rFonts w:ascii="Times New Roman" w:hAnsi="Times New Roman" w:cs="Times New Roman"/>
          </w:rPr>
          <w:fldChar w:fldCharType="end"/>
        </w:r>
      </w:p>
    </w:sdtContent>
  </w:sdt>
  <w:p w14:paraId="303079AF" w14:textId="77777777" w:rsidR="00794312" w:rsidRDefault="00794312"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5E68C4" w:rsidRDefault="005E68C4"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5E68C4" w:rsidRDefault="005E68C4"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5E68C4" w:rsidRDefault="005E68C4">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5E68C4" w:rsidRDefault="005E68C4">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5E68C4" w:rsidRDefault="005E68C4"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5E68C4" w:rsidRDefault="005E68C4">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6551C9CB" w:rsidR="005E68C4" w:rsidRDefault="005E68C4">
        <w:pPr>
          <w:pStyle w:val="a6"/>
          <w:jc w:val="center"/>
        </w:pPr>
        <w:r>
          <w:fldChar w:fldCharType="begin"/>
        </w:r>
        <w:r>
          <w:instrText>PAGE   \* MERGEFORMAT</w:instrText>
        </w:r>
        <w:r>
          <w:fldChar w:fldCharType="separate"/>
        </w:r>
        <w:r w:rsidR="005023BF" w:rsidRPr="005023BF">
          <w:rPr>
            <w:noProof/>
            <w:lang w:val="zh-CN"/>
          </w:rPr>
          <w:t>I</w:t>
        </w:r>
        <w:r>
          <w:fldChar w:fldCharType="end"/>
        </w:r>
      </w:p>
    </w:sdtContent>
  </w:sdt>
  <w:p w14:paraId="7576B017" w14:textId="77777777" w:rsidR="005E68C4" w:rsidRDefault="005E68C4"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5E68C4" w:rsidRDefault="005E68C4"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1A0DD169" w:rsidR="00794312" w:rsidRPr="00BF22DE" w:rsidRDefault="00794312">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5023BF" w:rsidRPr="005023BF">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794312" w:rsidRDefault="00794312"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010E6" w14:textId="77777777" w:rsidR="00575FAC" w:rsidRDefault="00575FAC" w:rsidP="007E11B3">
      <w:pPr>
        <w:spacing w:line="240" w:lineRule="auto"/>
        <w:ind w:firstLine="440"/>
      </w:pPr>
      <w:r>
        <w:separator/>
      </w:r>
    </w:p>
  </w:footnote>
  <w:footnote w:type="continuationSeparator" w:id="0">
    <w:p w14:paraId="13A14A75" w14:textId="77777777" w:rsidR="00575FAC" w:rsidRDefault="00575FAC"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5E68C4" w:rsidRPr="008C7B19" w:rsidRDefault="005E68C4"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5E68C4" w:rsidRPr="008C7B19" w:rsidRDefault="005E68C4"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5E68C4" w:rsidRPr="008C7B19" w:rsidRDefault="005E68C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5E68C4" w:rsidRPr="008C7B19" w:rsidRDefault="005E68C4"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5E68C4" w:rsidRPr="008C7B19" w:rsidRDefault="005E68C4"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5E68C4" w:rsidRPr="008C7B19" w:rsidRDefault="005E68C4"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5E68C4" w:rsidRPr="008C7B19" w:rsidRDefault="005E68C4"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5E68C4" w:rsidRPr="008C7B19" w:rsidRDefault="005E68C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5E68C4" w:rsidRPr="008C7B19" w:rsidRDefault="005E68C4"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5E68C4" w:rsidRPr="008C7B19" w:rsidRDefault="005E68C4"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5E68C4" w:rsidRDefault="005E68C4"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5E68C4" w:rsidRPr="008C7B19" w:rsidRDefault="005E68C4"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5E68C4" w:rsidRPr="008C7B19" w:rsidRDefault="005E68C4"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5E68C4" w:rsidRPr="00E20470" w:rsidRDefault="005E68C4"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794312" w:rsidRPr="008C7B19" w:rsidRDefault="00794312"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794312" w:rsidRPr="008C7B19" w:rsidRDefault="00794312"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794312" w:rsidRPr="008C7B19" w:rsidRDefault="00794312"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曾 翠红">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trackRevisions/>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099"/>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4616"/>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5FC1"/>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4E5E"/>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42F"/>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11E"/>
    <w:rsid w:val="00187629"/>
    <w:rsid w:val="0018786C"/>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2D1B"/>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340"/>
    <w:rsid w:val="001C158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104"/>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37679"/>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62C0"/>
    <w:rsid w:val="0024738A"/>
    <w:rsid w:val="0024772F"/>
    <w:rsid w:val="00247793"/>
    <w:rsid w:val="00250104"/>
    <w:rsid w:val="00250B82"/>
    <w:rsid w:val="00250DC5"/>
    <w:rsid w:val="00251009"/>
    <w:rsid w:val="00251F66"/>
    <w:rsid w:val="002522E8"/>
    <w:rsid w:val="0025265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01A"/>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CB6"/>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3D2"/>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07D40"/>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A5A"/>
    <w:rsid w:val="00386422"/>
    <w:rsid w:val="0038666D"/>
    <w:rsid w:val="003868E5"/>
    <w:rsid w:val="003877DA"/>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08E"/>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AE5"/>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2C3"/>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109"/>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090"/>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921"/>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960"/>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3BF"/>
    <w:rsid w:val="0050287C"/>
    <w:rsid w:val="005030D4"/>
    <w:rsid w:val="00503293"/>
    <w:rsid w:val="0050338A"/>
    <w:rsid w:val="0050359C"/>
    <w:rsid w:val="005037EB"/>
    <w:rsid w:val="00503E46"/>
    <w:rsid w:val="00503FF2"/>
    <w:rsid w:val="00503FFA"/>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912"/>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5FAC"/>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5F5F"/>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6E91"/>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4F7"/>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93C"/>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365"/>
    <w:rsid w:val="00671D9E"/>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1B32"/>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2949"/>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4FE0"/>
    <w:rsid w:val="006B5348"/>
    <w:rsid w:val="006B551D"/>
    <w:rsid w:val="006B5FDE"/>
    <w:rsid w:val="006B61E5"/>
    <w:rsid w:val="006B68B4"/>
    <w:rsid w:val="006B72F6"/>
    <w:rsid w:val="006C01FD"/>
    <w:rsid w:val="006C108F"/>
    <w:rsid w:val="006C1881"/>
    <w:rsid w:val="006C1DF8"/>
    <w:rsid w:val="006C2406"/>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22"/>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1F83"/>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B3F"/>
    <w:rsid w:val="00766C2B"/>
    <w:rsid w:val="00766C84"/>
    <w:rsid w:val="00766DC7"/>
    <w:rsid w:val="00766EEB"/>
    <w:rsid w:val="00767066"/>
    <w:rsid w:val="00767470"/>
    <w:rsid w:val="007675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19B"/>
    <w:rsid w:val="00775554"/>
    <w:rsid w:val="00775894"/>
    <w:rsid w:val="00775D19"/>
    <w:rsid w:val="00775E0C"/>
    <w:rsid w:val="0077696A"/>
    <w:rsid w:val="00776C59"/>
    <w:rsid w:val="00776D5B"/>
    <w:rsid w:val="00777094"/>
    <w:rsid w:val="007771A7"/>
    <w:rsid w:val="00777B95"/>
    <w:rsid w:val="00777CD1"/>
    <w:rsid w:val="0078014E"/>
    <w:rsid w:val="00780798"/>
    <w:rsid w:val="0078091B"/>
    <w:rsid w:val="00780F1F"/>
    <w:rsid w:val="00781D9C"/>
    <w:rsid w:val="00782028"/>
    <w:rsid w:val="007828E3"/>
    <w:rsid w:val="007836EB"/>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19FB"/>
    <w:rsid w:val="00791D23"/>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809"/>
    <w:rsid w:val="007C0810"/>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ACF"/>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631"/>
    <w:rsid w:val="007F073C"/>
    <w:rsid w:val="007F0C65"/>
    <w:rsid w:val="007F1321"/>
    <w:rsid w:val="007F1702"/>
    <w:rsid w:val="007F18BB"/>
    <w:rsid w:val="007F1A74"/>
    <w:rsid w:val="007F2278"/>
    <w:rsid w:val="007F27C6"/>
    <w:rsid w:val="007F2AE9"/>
    <w:rsid w:val="007F3154"/>
    <w:rsid w:val="007F3E5D"/>
    <w:rsid w:val="007F3E83"/>
    <w:rsid w:val="007F444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776"/>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4F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1B4"/>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4E9"/>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4E"/>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B4D"/>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6B78"/>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58F"/>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C67"/>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1C9D"/>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C33"/>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BA2"/>
    <w:rsid w:val="00AE4C78"/>
    <w:rsid w:val="00AE50EE"/>
    <w:rsid w:val="00AE50EF"/>
    <w:rsid w:val="00AE528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4161"/>
    <w:rsid w:val="00B6421B"/>
    <w:rsid w:val="00B64415"/>
    <w:rsid w:val="00B64AAD"/>
    <w:rsid w:val="00B64B06"/>
    <w:rsid w:val="00B64D7A"/>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953"/>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C15"/>
    <w:rsid w:val="00BE0D36"/>
    <w:rsid w:val="00BE0E2D"/>
    <w:rsid w:val="00BE0F53"/>
    <w:rsid w:val="00BE2BF8"/>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2A5"/>
    <w:rsid w:val="00BF74D0"/>
    <w:rsid w:val="00BF7669"/>
    <w:rsid w:val="00BF7CDF"/>
    <w:rsid w:val="00C002AD"/>
    <w:rsid w:val="00C0076A"/>
    <w:rsid w:val="00C013B7"/>
    <w:rsid w:val="00C01479"/>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18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74C"/>
    <w:rsid w:val="00C23E42"/>
    <w:rsid w:val="00C23FC0"/>
    <w:rsid w:val="00C2423C"/>
    <w:rsid w:val="00C24E4F"/>
    <w:rsid w:val="00C25093"/>
    <w:rsid w:val="00C251D1"/>
    <w:rsid w:val="00C252B5"/>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3EE5"/>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8D4"/>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29C7"/>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0982"/>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031"/>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69A"/>
    <w:rsid w:val="00E23859"/>
    <w:rsid w:val="00E23881"/>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B96"/>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1EC9"/>
    <w:rsid w:val="00E42025"/>
    <w:rsid w:val="00E4259F"/>
    <w:rsid w:val="00E42A7B"/>
    <w:rsid w:val="00E42A8F"/>
    <w:rsid w:val="00E42F56"/>
    <w:rsid w:val="00E42F93"/>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1E"/>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69C"/>
    <w:rsid w:val="00EE388D"/>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8E5"/>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008"/>
    <w:rsid w:val="00F37DDB"/>
    <w:rsid w:val="00F40075"/>
    <w:rsid w:val="00F403FC"/>
    <w:rsid w:val="00F40AD5"/>
    <w:rsid w:val="00F40ECF"/>
    <w:rsid w:val="00F411F6"/>
    <w:rsid w:val="00F416D3"/>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069"/>
    <w:rsid w:val="00FD321A"/>
    <w:rsid w:val="00FD34D1"/>
    <w:rsid w:val="00FD372D"/>
    <w:rsid w:val="00FD3753"/>
    <w:rsid w:val="00FD420A"/>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E118A18B-BC0A-4658-8E78-7D02E872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chart" Target="charts/chart4.xml"/><Relationship Id="rId47" Type="http://schemas.openxmlformats.org/officeDocument/2006/relationships/header" Target="header20.xml"/><Relationship Id="rId50"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chart" Target="charts/chart2.xml"/><Relationship Id="rId45" Type="http://schemas.openxmlformats.org/officeDocument/2006/relationships/header" Target="header1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3.xml"/><Relationship Id="rId49" Type="http://schemas.openxmlformats.org/officeDocument/2006/relationships/header" Target="header2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eader" Target="header17.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2.xml"/><Relationship Id="rId43" Type="http://schemas.openxmlformats.org/officeDocument/2006/relationships/chart" Target="charts/chart5.xml"/><Relationship Id="rId48" Type="http://schemas.openxmlformats.org/officeDocument/2006/relationships/header" Target="header21.xml"/><Relationship Id="rId8" Type="http://schemas.openxmlformats.org/officeDocument/2006/relationships/hyperlink" Target="http://news.cau.edu.cn/upload/2005/caunews_20050711181514.jpg"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9AF1-D333-4299-8E5B-CAA7F79D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14688</TotalTime>
  <Pages>63</Pages>
  <Words>8584</Words>
  <Characters>48929</Characters>
  <Application>Microsoft Office Word</Application>
  <DocSecurity>0</DocSecurity>
  <Lines>407</Lines>
  <Paragraphs>114</Paragraphs>
  <ScaleCrop>false</ScaleCrop>
  <Company>Microsoft</Company>
  <LinksUpToDate>false</LinksUpToDate>
  <CharactersWithSpaces>57399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曾 翠红</cp:lastModifiedBy>
  <cp:revision>42</cp:revision>
  <cp:lastPrinted>2019-03-28T12:54:00Z</cp:lastPrinted>
  <dcterms:created xsi:type="dcterms:W3CDTF">2019-02-03T07:42:00Z</dcterms:created>
  <dcterms:modified xsi:type="dcterms:W3CDTF">2019-05-09T08:35:00Z</dcterms:modified>
</cp:coreProperties>
</file>