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8F" w:rsidRPr="0050288F" w:rsidRDefault="0050288F" w:rsidP="0050288F">
      <w:pPr>
        <w:spacing w:after="0" w:line="400" w:lineRule="exact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50288F">
        <w:rPr>
          <w:rFonts w:ascii="宋体" w:eastAsia="宋体" w:hAnsi="宋体" w:cs="Times New Roman" w:hint="eastAsia"/>
          <w:sz w:val="24"/>
          <w:szCs w:val="24"/>
        </w:rPr>
        <w:t>（</w:t>
      </w:r>
      <w:r w:rsidRPr="0050288F">
        <w:rPr>
          <w:rFonts w:ascii="宋体" w:eastAsia="宋体" w:hAnsi="宋体" w:cs="Times New Roman"/>
          <w:sz w:val="24"/>
          <w:szCs w:val="24"/>
        </w:rPr>
        <w:t>1</w:t>
      </w:r>
      <w:r w:rsidRPr="0050288F">
        <w:rPr>
          <w:rFonts w:ascii="宋体" w:eastAsia="宋体" w:hAnsi="宋体" w:cs="Times New Roman" w:hint="eastAsia"/>
          <w:sz w:val="24"/>
          <w:szCs w:val="24"/>
        </w:rPr>
        <w:t>）</w:t>
      </w:r>
      <w:ins w:id="0" w:author="tian z h" w:date="2019-03-28T20:37:00Z">
        <w:r w:rsidR="003554F8">
          <w:rPr>
            <w:rFonts w:ascii="宋体" w:eastAsia="宋体" w:hAnsi="宋体" w:cs="Times New Roman" w:hint="eastAsia"/>
            <w:sz w:val="24"/>
            <w:szCs w:val="24"/>
          </w:rPr>
          <w:t>前人对</w:t>
        </w:r>
      </w:ins>
      <w:ins w:id="1" w:author="tian z h" w:date="2019-03-28T20:38:00Z">
        <w:r w:rsidR="003554F8">
          <w:rPr>
            <w:rFonts w:ascii="宋体" w:eastAsia="宋体" w:hAnsi="宋体" w:cs="Times New Roman" w:hint="eastAsia"/>
            <w:sz w:val="24"/>
            <w:szCs w:val="24"/>
          </w:rPr>
          <w:t>粮食</w:t>
        </w:r>
      </w:ins>
      <w:ins w:id="2" w:author="tian z h" w:date="2019-03-28T20:41:00Z">
        <w:r w:rsidR="003554F8">
          <w:rPr>
            <w:rFonts w:ascii="宋体" w:eastAsia="宋体" w:hAnsi="宋体" w:cs="Times New Roman" w:hint="eastAsia"/>
            <w:sz w:val="24"/>
            <w:szCs w:val="24"/>
          </w:rPr>
          <w:t>作物</w:t>
        </w:r>
      </w:ins>
      <w:ins w:id="3" w:author="tian z h" w:date="2019-03-28T20:38:00Z">
        <w:r w:rsidR="003554F8">
          <w:rPr>
            <w:rFonts w:ascii="宋体" w:eastAsia="宋体" w:hAnsi="宋体" w:cs="Times New Roman" w:hint="eastAsia"/>
            <w:sz w:val="24"/>
            <w:szCs w:val="24"/>
          </w:rPr>
          <w:t>土地</w:t>
        </w:r>
      </w:ins>
      <w:ins w:id="4" w:author="tian z h" w:date="2019-03-28T20:40:00Z">
        <w:r w:rsidR="003554F8">
          <w:rPr>
            <w:rFonts w:ascii="宋体" w:eastAsia="宋体" w:hAnsi="宋体" w:cs="Times New Roman" w:hint="eastAsia"/>
            <w:sz w:val="24"/>
            <w:szCs w:val="24"/>
          </w:rPr>
          <w:t>生产率</w:t>
        </w:r>
      </w:ins>
      <w:ins w:id="5" w:author="tian z h" w:date="2019-03-28T20:38:00Z">
        <w:r w:rsidR="003554F8">
          <w:rPr>
            <w:rFonts w:ascii="宋体" w:eastAsia="宋体" w:hAnsi="宋体" w:cs="Times New Roman" w:hint="eastAsia"/>
            <w:sz w:val="24"/>
            <w:szCs w:val="24"/>
          </w:rPr>
          <w:t>与</w:t>
        </w:r>
      </w:ins>
      <w:ins w:id="6" w:author="tian z h" w:date="2019-03-28T20:37:00Z">
        <w:r w:rsidR="003554F8">
          <w:rPr>
            <w:rFonts w:ascii="宋体" w:eastAsia="宋体" w:hAnsi="宋体" w:cs="Times New Roman"/>
            <w:sz w:val="24"/>
            <w:szCs w:val="24"/>
          </w:rPr>
          <w:t>种植规模</w:t>
        </w:r>
      </w:ins>
      <w:ins w:id="7" w:author="tian z h" w:date="2019-03-28T20:38:00Z">
        <w:r w:rsidR="003554F8">
          <w:rPr>
            <w:rFonts w:ascii="宋体" w:eastAsia="宋体" w:hAnsi="宋体" w:cs="Times New Roman" w:hint="eastAsia"/>
            <w:sz w:val="24"/>
            <w:szCs w:val="24"/>
          </w:rPr>
          <w:t>之间</w:t>
        </w:r>
        <w:r w:rsidR="003554F8">
          <w:rPr>
            <w:rFonts w:ascii="宋体" w:eastAsia="宋体" w:hAnsi="宋体" w:cs="Times New Roman"/>
            <w:sz w:val="24"/>
            <w:szCs w:val="24"/>
          </w:rPr>
          <w:t>关系的研究都</w:t>
        </w:r>
      </w:ins>
      <w:ins w:id="8" w:author="tian z h" w:date="2019-03-28T20:39:00Z">
        <w:r w:rsidR="003554F8">
          <w:rPr>
            <w:rFonts w:ascii="宋体" w:eastAsia="宋体" w:hAnsi="宋体" w:cs="Times New Roman" w:hint="eastAsia"/>
            <w:sz w:val="24"/>
            <w:szCs w:val="24"/>
          </w:rPr>
          <w:t>是针对</w:t>
        </w:r>
      </w:ins>
      <w:ins w:id="9" w:author="tian z h" w:date="2019-03-28T20:38:00Z">
        <w:r w:rsidR="003554F8">
          <w:rPr>
            <w:rFonts w:ascii="宋体" w:eastAsia="宋体" w:hAnsi="宋体" w:cs="Times New Roman"/>
            <w:sz w:val="24"/>
            <w:szCs w:val="24"/>
          </w:rPr>
          <w:t>单</w:t>
        </w:r>
      </w:ins>
      <w:ins w:id="10" w:author="tian z h" w:date="2019-03-28T20:41:00Z">
        <w:r w:rsidR="003554F8">
          <w:rPr>
            <w:rFonts w:ascii="宋体" w:eastAsia="宋体" w:hAnsi="宋体" w:cs="Times New Roman" w:hint="eastAsia"/>
            <w:sz w:val="24"/>
            <w:szCs w:val="24"/>
          </w:rPr>
          <w:t>一</w:t>
        </w:r>
      </w:ins>
      <w:ins w:id="11" w:author="tian z h" w:date="2019-03-28T20:38:00Z">
        <w:r w:rsidR="003554F8">
          <w:rPr>
            <w:rFonts w:ascii="宋体" w:eastAsia="宋体" w:hAnsi="宋体" w:cs="Times New Roman"/>
            <w:sz w:val="24"/>
            <w:szCs w:val="24"/>
          </w:rPr>
          <w:t>产品，</w:t>
        </w:r>
        <w:r w:rsidR="003554F8">
          <w:rPr>
            <w:rFonts w:ascii="宋体" w:eastAsia="宋体" w:hAnsi="宋体" w:cs="Times New Roman" w:hint="eastAsia"/>
            <w:sz w:val="24"/>
            <w:szCs w:val="24"/>
          </w:rPr>
          <w:t>本文对</w:t>
        </w:r>
      </w:ins>
      <w:ins w:id="12" w:author="tian z h" w:date="2019-03-28T20:39:00Z">
        <w:r w:rsidR="003554F8">
          <w:rPr>
            <w:rFonts w:ascii="宋体" w:eastAsia="宋体" w:hAnsi="宋体" w:cs="Times New Roman" w:hint="eastAsia"/>
            <w:sz w:val="24"/>
            <w:szCs w:val="24"/>
          </w:rPr>
          <w:t>根据</w:t>
        </w:r>
        <w:r w:rsidR="003554F8">
          <w:rPr>
            <w:rFonts w:ascii="宋体" w:eastAsia="宋体" w:hAnsi="宋体" w:cs="Times New Roman"/>
            <w:sz w:val="24"/>
            <w:szCs w:val="24"/>
          </w:rPr>
          <w:t>我国的种植制度</w:t>
        </w:r>
        <w:r w:rsidR="003554F8" w:rsidRPr="0050288F">
          <w:rPr>
            <w:rFonts w:ascii="宋体" w:eastAsia="宋体" w:hAnsi="宋体" w:cs="Times New Roman" w:hint="eastAsia"/>
            <w:sz w:val="24"/>
            <w:szCs w:val="24"/>
          </w:rPr>
          <w:t>选择主产区域</w:t>
        </w:r>
        <w:r w:rsidR="003554F8">
          <w:rPr>
            <w:rFonts w:ascii="宋体" w:eastAsia="宋体" w:hAnsi="宋体" w:cs="Times New Roman"/>
            <w:sz w:val="24"/>
            <w:szCs w:val="24"/>
          </w:rPr>
          <w:t>，对</w:t>
        </w:r>
      </w:ins>
      <w:ins w:id="13" w:author="tian z h" w:date="2019-03-28T20:40:00Z">
        <w:r w:rsidR="003554F8">
          <w:rPr>
            <w:rFonts w:ascii="宋体" w:eastAsia="宋体" w:hAnsi="宋体" w:cs="Times New Roman" w:hint="eastAsia"/>
            <w:sz w:val="24"/>
            <w:szCs w:val="24"/>
          </w:rPr>
          <w:t>小麦</w:t>
        </w:r>
        <w:r w:rsidR="003554F8">
          <w:rPr>
            <w:rFonts w:ascii="宋体" w:eastAsia="宋体" w:hAnsi="宋体" w:cs="Times New Roman"/>
            <w:sz w:val="24"/>
            <w:szCs w:val="24"/>
          </w:rPr>
          <w:t>、玉米和水稻</w:t>
        </w:r>
      </w:ins>
      <w:ins w:id="14" w:author="tian z h" w:date="2019-03-28T20:38:00Z">
        <w:r w:rsidR="003554F8">
          <w:rPr>
            <w:rFonts w:ascii="宋体" w:eastAsia="宋体" w:hAnsi="宋体" w:cs="Times New Roman" w:hint="eastAsia"/>
            <w:sz w:val="24"/>
            <w:szCs w:val="24"/>
          </w:rPr>
          <w:t>3种</w:t>
        </w:r>
        <w:r w:rsidR="003554F8">
          <w:rPr>
            <w:rFonts w:ascii="宋体" w:eastAsia="宋体" w:hAnsi="宋体" w:cs="Times New Roman"/>
            <w:sz w:val="24"/>
            <w:szCs w:val="24"/>
          </w:rPr>
          <w:t>粮食作物</w:t>
        </w:r>
      </w:ins>
      <w:ins w:id="15" w:author="tian z h" w:date="2019-03-28T20:40:00Z">
        <w:r w:rsidR="003554F8">
          <w:rPr>
            <w:rFonts w:ascii="宋体" w:eastAsia="宋体" w:hAnsi="宋体" w:cs="Times New Roman" w:hint="eastAsia"/>
            <w:sz w:val="24"/>
            <w:szCs w:val="24"/>
          </w:rPr>
          <w:t>进行</w:t>
        </w:r>
        <w:r w:rsidR="003554F8">
          <w:rPr>
            <w:rFonts w:ascii="宋体" w:eastAsia="宋体" w:hAnsi="宋体" w:cs="Times New Roman"/>
            <w:sz w:val="24"/>
            <w:szCs w:val="24"/>
          </w:rPr>
          <w:t>了</w:t>
        </w:r>
        <w:r w:rsidR="003554F8">
          <w:rPr>
            <w:rFonts w:ascii="宋体" w:eastAsia="宋体" w:hAnsi="宋体" w:cs="Times New Roman" w:hint="eastAsia"/>
            <w:sz w:val="24"/>
            <w:szCs w:val="24"/>
          </w:rPr>
          <w:t>实证</w:t>
        </w:r>
        <w:r w:rsidR="003554F8">
          <w:rPr>
            <w:rFonts w:ascii="宋体" w:eastAsia="宋体" w:hAnsi="宋体" w:cs="Times New Roman"/>
            <w:sz w:val="24"/>
            <w:szCs w:val="24"/>
          </w:rPr>
          <w:t>研究</w:t>
        </w:r>
      </w:ins>
      <w:ins w:id="16" w:author="tian z h" w:date="2019-03-28T20:41:00Z">
        <w:r w:rsidR="003554F8">
          <w:rPr>
            <w:rFonts w:ascii="宋体" w:eastAsia="宋体" w:hAnsi="宋体" w:cs="Times New Roman" w:hint="eastAsia"/>
            <w:sz w:val="24"/>
            <w:szCs w:val="24"/>
          </w:rPr>
          <w:t>，</w:t>
        </w:r>
        <w:r w:rsidR="003554F8">
          <w:rPr>
            <w:rFonts w:ascii="宋体" w:eastAsia="宋体" w:hAnsi="宋体" w:cs="Times New Roman"/>
            <w:sz w:val="24"/>
            <w:szCs w:val="24"/>
          </w:rPr>
          <w:t>研究对象覆盖面</w:t>
        </w:r>
      </w:ins>
      <w:ins w:id="17" w:author="tian z h" w:date="2019-03-28T20:42:00Z">
        <w:r w:rsidR="003554F8">
          <w:rPr>
            <w:rFonts w:ascii="宋体" w:eastAsia="宋体" w:hAnsi="宋体" w:cs="Times New Roman"/>
            <w:sz w:val="24"/>
            <w:szCs w:val="24"/>
          </w:rPr>
          <w:t>广</w:t>
        </w:r>
      </w:ins>
      <w:ins w:id="18" w:author="tian z h" w:date="2019-03-28T20:40:00Z">
        <w:r w:rsidR="003554F8">
          <w:rPr>
            <w:rFonts w:ascii="宋体" w:eastAsia="宋体" w:hAnsi="宋体" w:cs="Times New Roman"/>
            <w:sz w:val="24"/>
            <w:szCs w:val="24"/>
          </w:rPr>
          <w:t>。</w:t>
        </w:r>
      </w:ins>
      <w:moveToRangeStart w:id="19" w:author="tian z h" w:date="2019-03-28T20:42:00Z" w:name="move4698164"/>
      <w:moveTo w:id="20" w:author="tian z h" w:date="2019-03-28T20:42:00Z">
        <w:r w:rsidR="003554F8" w:rsidRPr="0050288F">
          <w:rPr>
            <w:rFonts w:ascii="宋体" w:eastAsia="宋体" w:hAnsi="宋体" w:cs="Times New Roman" w:hint="eastAsia"/>
            <w:sz w:val="24"/>
            <w:szCs w:val="24"/>
          </w:rPr>
          <w:t>中国幅员辽阔，气候差异大，农业种植在不同区域有着各有特色。</w:t>
        </w:r>
      </w:moveTo>
      <w:moveToRangeEnd w:id="19"/>
      <w:r w:rsidRPr="0050288F">
        <w:rPr>
          <w:rFonts w:ascii="宋体" w:eastAsia="宋体" w:hAnsi="宋体" w:cs="Times New Roman" w:hint="eastAsia"/>
          <w:sz w:val="24"/>
          <w:szCs w:val="24"/>
        </w:rPr>
        <w:t>论文从种植制度的视角出发，</w:t>
      </w:r>
      <w:ins w:id="21" w:author="tian z h" w:date="2019-03-28T20:42:00Z">
        <w:r w:rsidR="003554F8" w:rsidRPr="0050288F">
          <w:rPr>
            <w:rFonts w:ascii="宋体" w:eastAsia="宋体" w:hAnsi="宋体" w:cs="Times New Roman" w:hint="eastAsia"/>
            <w:sz w:val="24"/>
            <w:szCs w:val="24"/>
          </w:rPr>
          <w:t>以</w:t>
        </w:r>
      </w:ins>
      <w:ins w:id="22" w:author="tian z h" w:date="2019-03-28T20:43:00Z">
        <w:r w:rsidR="003554F8">
          <w:rPr>
            <w:rFonts w:ascii="宋体" w:eastAsia="宋体" w:hAnsi="宋体" w:cs="Times New Roman" w:hint="eastAsia"/>
            <w:sz w:val="24"/>
            <w:szCs w:val="24"/>
          </w:rPr>
          <w:t>各地区</w:t>
        </w:r>
      </w:ins>
      <w:ins w:id="23" w:author="tian z h" w:date="2019-03-28T20:42:00Z">
        <w:r w:rsidR="003554F8" w:rsidRPr="0050288F">
          <w:rPr>
            <w:rFonts w:ascii="宋体" w:eastAsia="宋体" w:hAnsi="宋体" w:cs="Times New Roman" w:hint="eastAsia"/>
            <w:sz w:val="24"/>
            <w:szCs w:val="24"/>
          </w:rPr>
          <w:t>播种面积最广的农作物为研究对象，</w:t>
        </w:r>
      </w:ins>
      <w:r w:rsidRPr="0050288F">
        <w:rPr>
          <w:rFonts w:ascii="宋体" w:eastAsia="宋体" w:hAnsi="宋体" w:cs="Times New Roman" w:hint="eastAsia"/>
          <w:sz w:val="24"/>
          <w:szCs w:val="24"/>
        </w:rPr>
        <w:t>分析土地生产率与农地经营规模的关系。</w:t>
      </w:r>
      <w:moveFromRangeStart w:id="24" w:author="tian z h" w:date="2019-03-28T20:42:00Z" w:name="move4698164"/>
      <w:moveFrom w:id="25" w:author="tian z h" w:date="2019-03-28T20:42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t>中国幅员辽阔，气候差异大，农业种植在不同区域有着各有特色。</w:t>
        </w:r>
      </w:moveFrom>
      <w:moveFromRangeEnd w:id="24"/>
      <w:r w:rsidRPr="0050288F">
        <w:rPr>
          <w:rFonts w:ascii="宋体" w:eastAsia="宋体" w:hAnsi="宋体" w:cs="Times New Roman" w:hint="eastAsia"/>
          <w:sz w:val="24"/>
          <w:szCs w:val="24"/>
        </w:rPr>
        <w:t>本文根据熟制选择主产区域</w:t>
      </w:r>
      <w:ins w:id="26" w:author="tian z h" w:date="2019-03-28T20:43:00Z">
        <w:r w:rsidR="003554F8">
          <w:rPr>
            <w:rFonts w:ascii="宋体" w:eastAsia="宋体" w:hAnsi="宋体" w:cs="Times New Roman" w:hint="eastAsia"/>
            <w:sz w:val="24"/>
            <w:szCs w:val="24"/>
          </w:rPr>
          <w:t>，</w:t>
        </w:r>
        <w:r w:rsidR="003554F8">
          <w:rPr>
            <w:rFonts w:ascii="宋体" w:eastAsia="宋体" w:hAnsi="宋体" w:cs="Times New Roman"/>
            <w:sz w:val="24"/>
            <w:szCs w:val="24"/>
          </w:rPr>
          <w:t>也可以</w:t>
        </w:r>
      </w:ins>
      <w:del w:id="27" w:author="tian z h" w:date="2019-03-28T20:42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，以地区内播种面积最广的农作物为研究对象，</w:delText>
        </w:r>
      </w:del>
      <w:del w:id="28" w:author="tian z h" w:date="2019-03-28T20:44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试图</w:delText>
        </w:r>
      </w:del>
      <w:r w:rsidRPr="0050288F">
        <w:rPr>
          <w:rFonts w:ascii="宋体" w:eastAsia="宋体" w:hAnsi="宋体" w:cs="Times New Roman" w:hint="eastAsia"/>
          <w:sz w:val="24"/>
          <w:szCs w:val="24"/>
        </w:rPr>
        <w:t>从源头上</w:t>
      </w:r>
      <w:ins w:id="29" w:author="tian z h" w:date="2019-03-28T20:44:00Z">
        <w:r w:rsidR="003554F8">
          <w:rPr>
            <w:rFonts w:ascii="宋体" w:eastAsia="宋体" w:hAnsi="宋体" w:cs="Times New Roman" w:hint="eastAsia"/>
            <w:sz w:val="24"/>
            <w:szCs w:val="24"/>
          </w:rPr>
          <w:t>消除</w:t>
        </w:r>
      </w:ins>
      <w:del w:id="30" w:author="tian z h" w:date="2019-03-28T20:44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剔除了</w:delText>
        </w:r>
      </w:del>
      <w:r w:rsidRPr="0050288F">
        <w:rPr>
          <w:rFonts w:ascii="宋体" w:eastAsia="宋体" w:hAnsi="宋体" w:cs="Times New Roman" w:hint="eastAsia"/>
          <w:sz w:val="24"/>
          <w:szCs w:val="24"/>
        </w:rPr>
        <w:t>种植制度和种植结构对分析造成的影响。</w:t>
      </w:r>
    </w:p>
    <w:p w:rsidR="0050288F" w:rsidRPr="0050288F" w:rsidRDefault="0050288F" w:rsidP="0050288F">
      <w:pPr>
        <w:spacing w:after="0" w:line="400" w:lineRule="exact"/>
        <w:ind w:firstLineChars="200" w:firstLine="480"/>
        <w:jc w:val="both"/>
        <w:rPr>
          <w:rFonts w:ascii="宋体" w:eastAsia="宋体" w:hAnsi="宋体" w:cs="Times New Roman"/>
          <w:sz w:val="24"/>
          <w:szCs w:val="24"/>
        </w:rPr>
      </w:pPr>
      <w:r w:rsidRPr="0050288F">
        <w:rPr>
          <w:rFonts w:ascii="宋体" w:eastAsia="宋体" w:hAnsi="宋体" w:cs="Times New Roman" w:hint="eastAsia"/>
          <w:sz w:val="24"/>
          <w:szCs w:val="24"/>
        </w:rPr>
        <w:t>（</w:t>
      </w:r>
      <w:r w:rsidRPr="0050288F">
        <w:rPr>
          <w:rFonts w:ascii="宋体" w:eastAsia="宋体" w:hAnsi="宋体" w:cs="Times New Roman"/>
          <w:sz w:val="24"/>
          <w:szCs w:val="24"/>
        </w:rPr>
        <w:t>2</w:t>
      </w:r>
      <w:r w:rsidRPr="0050288F">
        <w:rPr>
          <w:rFonts w:ascii="宋体" w:eastAsia="宋体" w:hAnsi="宋体" w:cs="Times New Roman" w:hint="eastAsia"/>
          <w:sz w:val="24"/>
          <w:szCs w:val="24"/>
        </w:rPr>
        <w:t>）</w:t>
      </w:r>
      <w:ins w:id="31" w:author="tian z h" w:date="2019-03-28T20:44:00Z">
        <w:r w:rsidR="003554F8">
          <w:rPr>
            <w:rFonts w:ascii="宋体" w:eastAsia="宋体" w:hAnsi="宋体" w:cs="Times New Roman" w:hint="eastAsia"/>
            <w:sz w:val="24"/>
            <w:szCs w:val="24"/>
          </w:rPr>
          <w:t>本文</w:t>
        </w:r>
      </w:ins>
      <w:r w:rsidRPr="0050288F">
        <w:rPr>
          <w:rFonts w:ascii="宋体" w:eastAsia="宋体" w:hAnsi="宋体" w:cs="Times New Roman" w:hint="eastAsia"/>
          <w:sz w:val="24"/>
          <w:szCs w:val="24"/>
        </w:rPr>
        <w:t>尝试构建更为灵活的</w:t>
      </w:r>
      <w:ins w:id="32" w:author="tian z h" w:date="2019-03-28T20:44:00Z">
        <w:r w:rsidR="003554F8">
          <w:rPr>
            <w:rFonts w:ascii="宋体" w:eastAsia="宋体" w:hAnsi="宋体" w:cs="Times New Roman" w:hint="eastAsia"/>
            <w:sz w:val="24"/>
            <w:szCs w:val="24"/>
          </w:rPr>
          <w:t>实证</w:t>
        </w:r>
      </w:ins>
      <w:del w:id="33" w:author="tian z h" w:date="2019-03-28T20:44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面板</w:delText>
        </w:r>
      </w:del>
      <w:r w:rsidRPr="0050288F">
        <w:rPr>
          <w:rFonts w:ascii="宋体" w:eastAsia="宋体" w:hAnsi="宋体" w:cs="Times New Roman" w:hint="eastAsia"/>
          <w:sz w:val="24"/>
          <w:szCs w:val="24"/>
        </w:rPr>
        <w:t>模型，在超越对数生产函数的基础上，引入规模变量的对数-线性组合。对数-</w:t>
      </w:r>
      <w:r w:rsidRPr="0050288F">
        <w:rPr>
          <w:rFonts w:ascii="宋体" w:eastAsia="宋体" w:hAnsi="宋体" w:cs="Times New Roman"/>
          <w:sz w:val="24"/>
          <w:szCs w:val="24"/>
        </w:rPr>
        <w:t>线性</w:t>
      </w:r>
      <w:r w:rsidRPr="0050288F">
        <w:rPr>
          <w:rFonts w:ascii="宋体" w:eastAsia="宋体" w:hAnsi="宋体" w:cs="Times New Roman" w:hint="eastAsia"/>
          <w:sz w:val="24"/>
          <w:szCs w:val="24"/>
        </w:rPr>
        <w:t>组合能够</w:t>
      </w:r>
      <w:ins w:id="34" w:author="tian z h" w:date="2019-03-28T20:46:00Z">
        <w:r w:rsidR="00BB087D">
          <w:rPr>
            <w:rFonts w:ascii="宋体" w:eastAsia="宋体" w:hAnsi="宋体" w:cs="Times New Roman" w:hint="eastAsia"/>
            <w:sz w:val="24"/>
            <w:szCs w:val="24"/>
          </w:rPr>
          <w:t>避免</w:t>
        </w:r>
      </w:ins>
      <w:ins w:id="35" w:author="tian z h" w:date="2019-03-28T20:45:00Z">
        <w:r w:rsidR="00BB087D">
          <w:rPr>
            <w:rFonts w:ascii="宋体" w:eastAsia="宋体" w:hAnsi="宋体" w:cs="Times New Roman"/>
            <w:sz w:val="24"/>
            <w:szCs w:val="24"/>
          </w:rPr>
          <w:t>常用</w:t>
        </w:r>
      </w:ins>
      <w:bookmarkStart w:id="36" w:name="_GoBack"/>
      <w:bookmarkEnd w:id="36"/>
      <w:ins w:id="37" w:author="tian z h" w:date="2019-03-28T20:46:00Z">
        <w:r w:rsidR="00BB087D">
          <w:rPr>
            <w:rFonts w:ascii="宋体" w:eastAsia="宋体" w:hAnsi="宋体" w:cs="Times New Roman" w:hint="eastAsia"/>
            <w:sz w:val="24"/>
            <w:szCs w:val="24"/>
          </w:rPr>
          <w:t>的</w:t>
        </w:r>
      </w:ins>
      <w:ins w:id="38" w:author="tian z h" w:date="2019-03-28T20:45:00Z">
        <w:r w:rsidR="00BB087D">
          <w:rPr>
            <w:rFonts w:ascii="宋体" w:eastAsia="宋体" w:hAnsi="宋体" w:cs="Times New Roman" w:hint="eastAsia"/>
            <w:sz w:val="24"/>
            <w:szCs w:val="24"/>
          </w:rPr>
          <w:t>二次函数的</w:t>
        </w:r>
        <w:r w:rsidR="00BB087D">
          <w:rPr>
            <w:rFonts w:ascii="宋体" w:eastAsia="宋体" w:hAnsi="宋体" w:cs="Times New Roman"/>
            <w:sz w:val="24"/>
            <w:szCs w:val="24"/>
          </w:rPr>
          <w:t>对称性约束</w:t>
        </w:r>
      </w:ins>
      <w:ins w:id="39" w:author="tian z h" w:date="2019-03-28T20:46:00Z">
        <w:r w:rsidR="00BB087D">
          <w:rPr>
            <w:rFonts w:ascii="宋体" w:eastAsia="宋体" w:hAnsi="宋体" w:cs="Times New Roman"/>
            <w:sz w:val="24"/>
            <w:szCs w:val="24"/>
          </w:rPr>
          <w:t>，</w:t>
        </w:r>
      </w:ins>
      <w:r w:rsidRPr="0050288F">
        <w:rPr>
          <w:rFonts w:ascii="宋体" w:eastAsia="宋体" w:hAnsi="宋体" w:cs="Times New Roman" w:hint="eastAsia"/>
          <w:sz w:val="24"/>
          <w:szCs w:val="24"/>
        </w:rPr>
        <w:t>拟合</w:t>
      </w:r>
      <w:ins w:id="40" w:author="tian z h" w:date="2019-03-28T20:46:00Z">
        <w:r w:rsidR="00BB087D">
          <w:rPr>
            <w:rFonts w:ascii="宋体" w:eastAsia="宋体" w:hAnsi="宋体" w:cs="Times New Roman" w:hint="eastAsia"/>
            <w:sz w:val="24"/>
            <w:szCs w:val="24"/>
          </w:rPr>
          <w:t>出</w:t>
        </w:r>
      </w:ins>
      <w:del w:id="41" w:author="tian z h" w:date="2019-03-28T20:46:00Z">
        <w:r w:rsidRPr="0050288F" w:rsidDel="00BB087D">
          <w:rPr>
            <w:rFonts w:ascii="宋体" w:eastAsia="宋体" w:hAnsi="宋体" w:cs="Times New Roman" w:hint="eastAsia"/>
            <w:sz w:val="24"/>
            <w:szCs w:val="24"/>
          </w:rPr>
          <w:delText>农业生产中的</w:delText>
        </w:r>
      </w:del>
      <w:r w:rsidRPr="0050288F">
        <w:rPr>
          <w:rFonts w:ascii="宋体" w:eastAsia="宋体" w:hAnsi="宋体" w:cs="Times New Roman" w:hint="eastAsia"/>
          <w:sz w:val="24"/>
          <w:szCs w:val="24"/>
        </w:rPr>
        <w:t>单产与规模的非线性非对称关系。具体表现为，</w:t>
      </w:r>
      <w:r w:rsidRPr="0050288F">
        <w:rPr>
          <w:rFonts w:ascii="宋体" w:eastAsia="宋体" w:hAnsi="宋体" w:cs="Times New Roman"/>
          <w:sz w:val="24"/>
          <w:szCs w:val="24"/>
        </w:rPr>
        <w:t>计算</w:t>
      </w:r>
      <w:r w:rsidRPr="0050288F">
        <w:rPr>
          <w:rFonts w:ascii="宋体" w:eastAsia="宋体" w:hAnsi="宋体" w:cs="Times New Roman" w:hint="eastAsia"/>
          <w:sz w:val="24"/>
          <w:szCs w:val="24"/>
        </w:rPr>
        <w:t>得到的规模产出弹性</w:t>
      </w:r>
      <w:del w:id="42" w:author="tian z h" w:date="2019-03-28T20:44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不是固定</w:delText>
        </w:r>
      </w:del>
      <w:ins w:id="43" w:author="tian z h" w:date="2019-03-28T20:44:00Z">
        <w:r w:rsidR="003554F8">
          <w:rPr>
            <w:rFonts w:ascii="宋体" w:eastAsia="宋体" w:hAnsi="宋体" w:cs="Times New Roman" w:hint="eastAsia"/>
            <w:sz w:val="24"/>
            <w:szCs w:val="24"/>
          </w:rPr>
          <w:t>是可</w:t>
        </w:r>
      </w:ins>
      <w:del w:id="44" w:author="tian z h" w:date="2019-03-28T20:44:00Z">
        <w:r w:rsidRPr="0050288F" w:rsidDel="003554F8">
          <w:rPr>
            <w:rFonts w:ascii="宋体" w:eastAsia="宋体" w:hAnsi="宋体" w:cs="Times New Roman" w:hint="eastAsia"/>
            <w:sz w:val="24"/>
            <w:szCs w:val="24"/>
          </w:rPr>
          <w:delText>不</w:delText>
        </w:r>
      </w:del>
      <w:r w:rsidRPr="0050288F">
        <w:rPr>
          <w:rFonts w:ascii="宋体" w:eastAsia="宋体" w:hAnsi="宋体" w:cs="Times New Roman" w:hint="eastAsia"/>
          <w:sz w:val="24"/>
          <w:szCs w:val="24"/>
        </w:rPr>
        <w:t>变的，能够包容土地生产率变化的多样性。</w:t>
      </w:r>
    </w:p>
    <w:p w:rsidR="005B6A44" w:rsidRPr="0050288F" w:rsidRDefault="005B6A44">
      <w:pPr>
        <w:rPr>
          <w:rFonts w:ascii="宋体" w:eastAsia="宋体" w:hAnsi="宋体"/>
        </w:rPr>
      </w:pPr>
    </w:p>
    <w:sectPr w:rsidR="005B6A44" w:rsidRPr="0050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an z h">
    <w15:presenceInfo w15:providerId="None" w15:userId="tian z 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8F"/>
    <w:rsid w:val="003554F8"/>
    <w:rsid w:val="00390C4F"/>
    <w:rsid w:val="0050288F"/>
    <w:rsid w:val="005B6A44"/>
    <w:rsid w:val="00BB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01BE"/>
  <w15:chartTrackingRefBased/>
  <w15:docId w15:val="{2393378A-8174-4349-87A0-5D55B6B9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88F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4F8"/>
    <w:pPr>
      <w:spacing w:after="0"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554F8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 h</dc:creator>
  <cp:keywords/>
  <dc:description/>
  <cp:lastModifiedBy>tian z h</cp:lastModifiedBy>
  <cp:revision>2</cp:revision>
  <dcterms:created xsi:type="dcterms:W3CDTF">2019-03-28T12:35:00Z</dcterms:created>
  <dcterms:modified xsi:type="dcterms:W3CDTF">2019-03-28T12:46:00Z</dcterms:modified>
</cp:coreProperties>
</file>