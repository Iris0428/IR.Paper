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6FA501E"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B6495A3" w14:textId="77777777" w:rsidR="00E43BAE" w:rsidRPr="00E43BAE" w:rsidRDefault="00E43BAE" w:rsidP="00E43BAE">
          <w:pPr>
            <w:widowControl w:val="0"/>
            <w:spacing w:after="0" w:line="240" w:lineRule="auto"/>
            <w:jc w:val="center"/>
            <w:rPr>
              <w:rFonts w:ascii="黑体" w:eastAsia="黑体" w:hAnsi="黑体" w:cs="Times New Roman"/>
              <w:color w:val="000000"/>
              <w:kern w:val="2"/>
              <w:sz w:val="44"/>
              <w:szCs w:val="44"/>
            </w:rPr>
          </w:pPr>
          <w:commentRangeStart w:id="0"/>
          <w:r w:rsidRPr="00CA06FC">
            <w:rPr>
              <w:rFonts w:ascii="黑体" w:eastAsia="黑体" w:hAnsi="黑体" w:cs="Times New Roman" w:hint="eastAsia"/>
              <w:color w:val="000000"/>
              <w:kern w:val="2"/>
              <w:sz w:val="44"/>
              <w:szCs w:val="44"/>
              <w:highlight w:val="yellow"/>
            </w:rPr>
            <w:t>土地生产率</w:t>
          </w:r>
          <w:commentRangeEnd w:id="0"/>
          <w:r w:rsidR="00CA06FC">
            <w:rPr>
              <w:rStyle w:val="aff3"/>
            </w:rPr>
            <w:commentReference w:id="0"/>
          </w:r>
          <w:r w:rsidRPr="00E43BAE">
            <w:rPr>
              <w:rFonts w:ascii="黑体" w:eastAsia="黑体" w:hAnsi="黑体" w:cs="Times New Roman" w:hint="eastAsia"/>
              <w:color w:val="000000"/>
              <w:kern w:val="2"/>
              <w:sz w:val="44"/>
              <w:szCs w:val="44"/>
            </w:rPr>
            <w:t>与农地经营规模关系的研究</w:t>
          </w:r>
        </w:p>
        <w:p w14:paraId="5CCD959C" w14:textId="77777777" w:rsidR="00E43BAE" w:rsidRPr="00E43BAE" w:rsidRDefault="00E43BAE" w:rsidP="00E43BAE">
          <w:pPr>
            <w:widowControl w:val="0"/>
            <w:spacing w:after="0" w:line="240" w:lineRule="auto"/>
            <w:jc w:val="center"/>
            <w:rPr>
              <w:rFonts w:ascii="Times New Roman" w:eastAsia="宋体" w:hAnsi="Times New Roman" w:cs="Times New Roman"/>
              <w:b/>
              <w:color w:val="000000"/>
              <w:kern w:val="2"/>
              <w:sz w:val="32"/>
              <w:szCs w:val="32"/>
            </w:rPr>
          </w:pPr>
          <w:r w:rsidRPr="00E43BAE">
            <w:rPr>
              <w:rFonts w:ascii="Times New Roman" w:eastAsia="宋体" w:hAnsi="Times New Roman" w:cs="Times New Roman" w:hint="eastAsia"/>
              <w:b/>
              <w:color w:val="000000"/>
              <w:kern w:val="2"/>
              <w:sz w:val="32"/>
              <w:szCs w:val="32"/>
            </w:rPr>
            <w:t>The Relationship between Land Productivity and Land Area</w:t>
          </w:r>
        </w:p>
        <w:p w14:paraId="55F16434"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89DF34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14:paraId="5F3579F4"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77777777" w:rsidR="00E43BAE" w:rsidRDefault="00E43BAE" w:rsidP="00E43BAE">
          <w:pPr>
            <w:spacing w:after="0" w:line="360" w:lineRule="auto"/>
            <w:ind w:left="839" w:firstLine="4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839" w:firstLine="4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839" w:firstLine="4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7977CA3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394DC4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0D22EF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A5F5CB2"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Default="00E43BAE" w:rsidP="00E43BAE">
          <w:pPr>
            <w:jc w:val="center"/>
            <w:rPr>
              <w:rFonts w:ascii="黑体" w:eastAsia="黑体" w:hAnsi="Times New Roman" w:cs="Times New Roman"/>
              <w:kern w:val="2"/>
              <w:sz w:val="44"/>
              <w:szCs w:val="24"/>
            </w:rPr>
          </w:pPr>
          <w:r>
            <w:rPr>
              <w:rFonts w:hint="eastAsia"/>
              <w:color w:val="000000"/>
              <w:sz w:val="28"/>
            </w:rPr>
            <w:t>2019</w:t>
          </w:r>
          <w:r>
            <w:rPr>
              <w:rFonts w:hint="eastAsia"/>
              <w:color w:val="000000"/>
              <w:sz w:val="28"/>
            </w:rPr>
            <w:t>年</w:t>
          </w:r>
          <w:r>
            <w:rPr>
              <w:rFonts w:hint="eastAsia"/>
              <w:color w:val="000000"/>
              <w:sz w:val="28"/>
            </w:rPr>
            <w:t>6</w:t>
          </w:r>
          <w:r>
            <w:rPr>
              <w:rFonts w:hint="eastAsia"/>
              <w:color w:val="000000"/>
              <w:sz w:val="28"/>
            </w:rPr>
            <w:t>月</w:t>
          </w:r>
          <w:r w:rsidR="00882A31">
            <w:rPr>
              <w:rFonts w:ascii="黑体" w:eastAsia="黑体" w:hAnsi="Times New Roman" w:cs="Times New Roman"/>
              <w:kern w:val="2"/>
              <w:sz w:val="44"/>
              <w:szCs w:val="24"/>
            </w:rPr>
            <w:br w:type="page"/>
          </w:r>
        </w:p>
        <w:p w14:paraId="54999049" w14:textId="77777777"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120" w:line="400" w:lineRule="exact"/>
            <w:ind w:firstLine="480"/>
          </w:pPr>
        </w:p>
        <w:p w14:paraId="2A7ECBB4"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line="400" w:lineRule="exact"/>
            <w:ind w:firstLine="480"/>
          </w:pPr>
          <w:r>
            <w:rPr>
              <w:rFonts w:hint="eastAsia"/>
            </w:rPr>
            <w:t xml:space="preserve"> </w:t>
          </w:r>
        </w:p>
        <w:p w14:paraId="4C32824F" w14:textId="77777777" w:rsidR="0076344C" w:rsidRDefault="0076344C">
          <w:pPr>
            <w:spacing w:line="400" w:lineRule="exact"/>
            <w:ind w:firstLine="720"/>
            <w:jc w:val="center"/>
            <w:rPr>
              <w:rFonts w:ascii="黑体" w:eastAsia="黑体"/>
              <w:sz w:val="36"/>
            </w:rPr>
          </w:pPr>
        </w:p>
        <w:p w14:paraId="48BDF21B" w14:textId="77777777" w:rsidR="0076344C" w:rsidRDefault="0076344C">
          <w:pPr>
            <w:spacing w:line="400" w:lineRule="exact"/>
            <w:ind w:firstLine="720"/>
            <w:jc w:val="center"/>
            <w:rPr>
              <w:rFonts w:ascii="黑体" w:eastAsia="黑体"/>
              <w:sz w:val="36"/>
            </w:rPr>
          </w:pPr>
        </w:p>
        <w:p w14:paraId="39FDD4BE" w14:textId="77777777"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line="400" w:lineRule="exact"/>
            <w:ind w:left="464" w:hangingChars="10" w:hanging="24"/>
          </w:pPr>
        </w:p>
        <w:p w14:paraId="48005EDE" w14:textId="77777777"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CC6011">
          <w:pPr>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3"/>
          <w:headerReference w:type="default" r:id="rId14"/>
          <w:footerReference w:type="default" r:id="rId15"/>
          <w:headerReference w:type="first" r:id="rId16"/>
          <w:footerReference w:type="first" r:id="rId17"/>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B319C1">
      <w:pPr>
        <w:widowControl w:val="0"/>
        <w:spacing w:after="0" w:line="360" w:lineRule="exact"/>
        <w:ind w:left="480"/>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9C55EF">
      <w:pPr>
        <w:spacing w:beforeLines="100" w:before="326" w:after="0" w:line="400" w:lineRule="exact"/>
        <w:ind w:firstLineChars="200" w:firstLine="480"/>
        <w:rPr>
          <w:rFonts w:ascii="Times New Roman" w:hAnsi="Times New Roman" w:cs="Times New Roman"/>
          <w:sz w:val="24"/>
          <w:szCs w:val="24"/>
        </w:rPr>
      </w:pPr>
      <w:commentRangeStart w:id="1"/>
      <w:r w:rsidRPr="00CA06FC">
        <w:rPr>
          <w:rFonts w:ascii="Times New Roman" w:hAnsi="Times New Roman" w:cs="Times New Roman" w:hint="eastAsia"/>
          <w:sz w:val="24"/>
          <w:szCs w:val="24"/>
          <w:highlight w:val="yellow"/>
        </w:rPr>
        <w:t>随着产业结构调整，</w:t>
      </w:r>
      <w:r w:rsidR="00C85D7F" w:rsidRPr="00CA06FC">
        <w:rPr>
          <w:rFonts w:ascii="Times New Roman" w:hAnsi="Times New Roman" w:cs="Times New Roman" w:hint="eastAsia"/>
          <w:sz w:val="24"/>
          <w:szCs w:val="24"/>
          <w:highlight w:val="yellow"/>
        </w:rPr>
        <w:t>农业劳动力持续外流，</w:t>
      </w:r>
      <w:r w:rsidRPr="00CA06FC">
        <w:rPr>
          <w:rFonts w:ascii="Times New Roman" w:hAnsi="Times New Roman" w:cs="Times New Roman" w:hint="eastAsia"/>
          <w:sz w:val="24"/>
          <w:szCs w:val="24"/>
          <w:highlight w:val="yellow"/>
        </w:rPr>
        <w:t>我国</w:t>
      </w:r>
      <w:r w:rsidR="00CD0AE9" w:rsidRPr="00CA06FC">
        <w:rPr>
          <w:rFonts w:ascii="Times New Roman" w:hAnsi="Times New Roman" w:cs="Times New Roman" w:hint="eastAsia"/>
          <w:sz w:val="24"/>
          <w:szCs w:val="24"/>
          <w:highlight w:val="yellow"/>
        </w:rPr>
        <w:t>人均农地面积逐步扩大。</w:t>
      </w:r>
      <w:commentRangeEnd w:id="1"/>
      <w:r w:rsidR="00CA06FC">
        <w:rPr>
          <w:rStyle w:val="aff3"/>
        </w:rPr>
        <w:commentReference w:id="1"/>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commentRangeStart w:id="2"/>
      <w:r w:rsidR="001A2619" w:rsidRPr="00CA06FC">
        <w:rPr>
          <w:rFonts w:ascii="Times New Roman" w:hAnsi="Times New Roman" w:cs="Times New Roman" w:hint="eastAsia"/>
          <w:sz w:val="24"/>
          <w:szCs w:val="24"/>
          <w:highlight w:val="yellow"/>
        </w:rPr>
        <w:t>为得到更</w:t>
      </w:r>
      <w:r w:rsidR="00043E98" w:rsidRPr="00CA06FC">
        <w:rPr>
          <w:rFonts w:ascii="Times New Roman" w:hAnsi="Times New Roman" w:cs="Times New Roman" w:hint="eastAsia"/>
          <w:sz w:val="24"/>
          <w:szCs w:val="24"/>
          <w:highlight w:val="yellow"/>
        </w:rPr>
        <w:t>具</w:t>
      </w:r>
      <w:r w:rsidR="001A2619" w:rsidRPr="00CA06FC">
        <w:rPr>
          <w:rFonts w:ascii="Times New Roman" w:hAnsi="Times New Roman" w:cs="Times New Roman" w:hint="eastAsia"/>
          <w:sz w:val="24"/>
          <w:szCs w:val="24"/>
          <w:highlight w:val="yellow"/>
        </w:rPr>
        <w:t>普遍性的，代表中国广阔地区</w:t>
      </w:r>
      <w:r w:rsidR="00043E98" w:rsidRPr="00CA06FC">
        <w:rPr>
          <w:rFonts w:ascii="Times New Roman" w:hAnsi="Times New Roman" w:cs="Times New Roman" w:hint="eastAsia"/>
          <w:sz w:val="24"/>
          <w:szCs w:val="24"/>
          <w:highlight w:val="yellow"/>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w:t>
      </w:r>
      <w:r w:rsidR="007A1715" w:rsidRPr="00CA06FC">
        <w:rPr>
          <w:rFonts w:ascii="Times New Roman" w:hAnsi="Times New Roman" w:cs="Times New Roman" w:hint="eastAsia"/>
          <w:sz w:val="24"/>
          <w:szCs w:val="24"/>
          <w:highlight w:val="yellow"/>
        </w:rPr>
        <w:t>中国特色种植制度下</w:t>
      </w:r>
      <w:r w:rsidR="007A1715">
        <w:rPr>
          <w:rFonts w:ascii="Times New Roman" w:hAnsi="Times New Roman" w:cs="Times New Roman" w:hint="eastAsia"/>
          <w:sz w:val="24"/>
          <w:szCs w:val="24"/>
        </w:rPr>
        <w:t>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w:t>
      </w:r>
      <w:r w:rsidR="009C55EF" w:rsidRPr="00CA06FC">
        <w:rPr>
          <w:rFonts w:ascii="Times New Roman" w:hAnsi="Times New Roman" w:cs="Times New Roman" w:hint="eastAsia"/>
          <w:sz w:val="24"/>
          <w:szCs w:val="24"/>
          <w:highlight w:val="yellow"/>
        </w:rPr>
        <w:t>实际收获面积代表农地经营规模</w:t>
      </w:r>
      <w:r w:rsidR="009C55EF">
        <w:rPr>
          <w:rFonts w:ascii="Times New Roman" w:hAnsi="Times New Roman" w:cs="Times New Roman" w:hint="eastAsia"/>
          <w:sz w:val="24"/>
          <w:szCs w:val="24"/>
        </w:rPr>
        <w:t>，</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commentRangeEnd w:id="2"/>
      <w:r w:rsidR="00CA06FC">
        <w:rPr>
          <w:rStyle w:val="aff3"/>
        </w:rPr>
        <w:commentReference w:id="2"/>
      </w:r>
    </w:p>
    <w:p w14:paraId="7F2288CC" w14:textId="77777777" w:rsidR="00D46713" w:rsidRPr="00D46713" w:rsidRDefault="00DD5BB8" w:rsidP="00D46713">
      <w:pPr>
        <w:spacing w:after="0" w:line="400" w:lineRule="exact"/>
        <w:ind w:firstLineChars="200" w:firstLine="480"/>
        <w:rPr>
          <w:rFonts w:ascii="Times New Roman" w:hAnsi="Times New Roman" w:cs="Times New Roman"/>
          <w:sz w:val="24"/>
          <w:szCs w:val="24"/>
        </w:rPr>
      </w:pPr>
      <w:commentRangeStart w:id="3"/>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commentRangeEnd w:id="3"/>
      <w:r w:rsidR="00CA06FC">
        <w:rPr>
          <w:rStyle w:val="aff3"/>
        </w:rPr>
        <w:commentReference w:id="3"/>
      </w:r>
    </w:p>
    <w:p w14:paraId="6AE6EDCC" w14:textId="77777777" w:rsidR="00B319C1" w:rsidRPr="00A32F4A" w:rsidRDefault="00B319C1" w:rsidP="00061960">
      <w:pPr>
        <w:widowControl w:val="0"/>
        <w:spacing w:after="0" w:line="360" w:lineRule="exact"/>
        <w:ind w:left="482"/>
        <w:rPr>
          <w:rFonts w:asciiTheme="minorEastAsia" w:hAnsiTheme="minorEastAsia" w:cs="Times New Roman"/>
          <w:kern w:val="2"/>
          <w:sz w:val="24"/>
          <w:szCs w:val="24"/>
        </w:rPr>
      </w:pPr>
      <w:commentRangeStart w:id="4"/>
      <w:r>
        <w:rPr>
          <w:rFonts w:asciiTheme="minorEastAsia" w:hAnsiTheme="minorEastAsia" w:cs="Times New Roman" w:hint="eastAsia"/>
          <w:b/>
          <w:kern w:val="2"/>
          <w:sz w:val="24"/>
          <w:szCs w:val="24"/>
        </w:rPr>
        <w:t>关键词：</w:t>
      </w:r>
      <w:commentRangeEnd w:id="4"/>
      <w:r w:rsidR="00CA06FC">
        <w:rPr>
          <w:rStyle w:val="aff3"/>
        </w:rPr>
        <w:commentReference w:id="4"/>
      </w:r>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r w:rsidR="003A4496">
        <w:rPr>
          <w:rFonts w:asciiTheme="minorEastAsia" w:hAnsiTheme="minorEastAsia" w:cs="Times New Roman" w:hint="eastAsia"/>
          <w:kern w:val="2"/>
          <w:sz w:val="24"/>
          <w:szCs w:val="24"/>
        </w:rPr>
        <w:t>，土地生产率</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16029EDD" w:rsidR="00F8195A" w:rsidRPr="00F71196" w:rsidRDefault="00F8195A" w:rsidP="00F8195A">
          <w:pPr>
            <w:pStyle w:val="TOC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78349B4E"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790D4D6D"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20097CCE"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39A35745" w14:textId="202F36DD"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4A57BB6C" w14:textId="32C43201"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3</w:t>
            </w:r>
            <w:r w:rsidR="00F8195A" w:rsidRPr="00F71196">
              <w:rPr>
                <w:rFonts w:ascii="Times New Roman" w:hAnsi="Times New Roman" w:cs="Times New Roman"/>
                <w:noProof/>
                <w:webHidden/>
                <w:sz w:val="28"/>
                <w:szCs w:val="28"/>
              </w:rPr>
              <w:fldChar w:fldCharType="end"/>
            </w:r>
          </w:hyperlink>
        </w:p>
        <w:p w14:paraId="22BDF168" w14:textId="5C78A474"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3</w:t>
            </w:r>
            <w:r w:rsidR="00F8195A" w:rsidRPr="00F71196">
              <w:rPr>
                <w:rFonts w:ascii="Times New Roman" w:hAnsi="Times New Roman" w:cs="Times New Roman"/>
                <w:noProof/>
                <w:webHidden/>
                <w:sz w:val="24"/>
                <w:szCs w:val="24"/>
              </w:rPr>
              <w:fldChar w:fldCharType="end"/>
            </w:r>
          </w:hyperlink>
        </w:p>
        <w:p w14:paraId="6BE2EE15" w14:textId="7C65E334"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7BD48A85" w14:textId="46A1A3B5"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6</w:t>
            </w:r>
            <w:r w:rsidR="00F8195A" w:rsidRPr="00F71196">
              <w:rPr>
                <w:rFonts w:ascii="Times New Roman" w:hAnsi="Times New Roman" w:cs="Times New Roman"/>
                <w:noProof/>
                <w:webHidden/>
                <w:sz w:val="24"/>
                <w:szCs w:val="24"/>
              </w:rPr>
              <w:fldChar w:fldCharType="end"/>
            </w:r>
          </w:hyperlink>
        </w:p>
        <w:p w14:paraId="23D309ED" w14:textId="504378DA"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2309B71" w14:textId="1CBDC7B7"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10</w:t>
            </w:r>
            <w:r w:rsidR="00F8195A" w:rsidRPr="00F71196">
              <w:rPr>
                <w:rFonts w:ascii="Times New Roman" w:hAnsi="Times New Roman" w:cs="Times New Roman"/>
                <w:noProof/>
                <w:webHidden/>
                <w:sz w:val="28"/>
                <w:szCs w:val="28"/>
              </w:rPr>
              <w:fldChar w:fldCharType="end"/>
            </w:r>
          </w:hyperlink>
        </w:p>
        <w:p w14:paraId="4DC82FCB" w14:textId="14BAFA20"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13DE4E66" w14:textId="6204D456"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527255C0" w14:textId="7CD959D8"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07509785" w14:textId="17B5C47B"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13</w:t>
            </w:r>
            <w:r w:rsidR="00F8195A" w:rsidRPr="00F71196">
              <w:rPr>
                <w:rFonts w:ascii="Times New Roman" w:hAnsi="Times New Roman" w:cs="Times New Roman"/>
                <w:noProof/>
                <w:webHidden/>
                <w:sz w:val="24"/>
                <w:szCs w:val="24"/>
              </w:rPr>
              <w:fldChar w:fldCharType="end"/>
            </w:r>
          </w:hyperlink>
        </w:p>
        <w:p w14:paraId="39D18AF4" w14:textId="20774D75"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36CC90FA" w14:textId="76EA2D8D"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60E29498" w14:textId="591B34F7"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6F6B79E3" w14:textId="3C23E052"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092FDE2C" w14:textId="04315B96"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27</w:t>
            </w:r>
            <w:r w:rsidR="00F8195A" w:rsidRPr="00F71196">
              <w:rPr>
                <w:rFonts w:ascii="Times New Roman" w:hAnsi="Times New Roman" w:cs="Times New Roman"/>
                <w:noProof/>
                <w:webHidden/>
                <w:sz w:val="28"/>
                <w:szCs w:val="28"/>
              </w:rPr>
              <w:fldChar w:fldCharType="end"/>
            </w:r>
          </w:hyperlink>
        </w:p>
        <w:p w14:paraId="0C6AF642" w14:textId="4DEA7B09"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28</w:t>
            </w:r>
            <w:r w:rsidR="00F8195A" w:rsidRPr="00F71196">
              <w:rPr>
                <w:rFonts w:ascii="Times New Roman" w:hAnsi="Times New Roman" w:cs="Times New Roman"/>
                <w:noProof/>
                <w:webHidden/>
                <w:sz w:val="28"/>
                <w:szCs w:val="28"/>
              </w:rPr>
              <w:fldChar w:fldCharType="end"/>
            </w:r>
          </w:hyperlink>
        </w:p>
        <w:p w14:paraId="7E760542" w14:textId="19AF5E1B"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28</w:t>
            </w:r>
            <w:r w:rsidR="00F8195A" w:rsidRPr="00F71196">
              <w:rPr>
                <w:rFonts w:ascii="Times New Roman" w:hAnsi="Times New Roman" w:cs="Times New Roman"/>
                <w:noProof/>
                <w:webHidden/>
                <w:sz w:val="24"/>
                <w:szCs w:val="24"/>
              </w:rPr>
              <w:fldChar w:fldCharType="end"/>
            </w:r>
          </w:hyperlink>
        </w:p>
        <w:p w14:paraId="10B4B987" w14:textId="32C8E5BE"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28</w:t>
            </w:r>
            <w:r w:rsidR="00F8195A" w:rsidRPr="00F71196">
              <w:rPr>
                <w:rFonts w:ascii="Times New Roman" w:hAnsi="Times New Roman" w:cs="Times New Roman"/>
                <w:noProof/>
                <w:webHidden/>
                <w:sz w:val="24"/>
                <w:szCs w:val="24"/>
              </w:rPr>
              <w:fldChar w:fldCharType="end"/>
            </w:r>
          </w:hyperlink>
        </w:p>
        <w:p w14:paraId="003E2FF6" w14:textId="262112DB" w:rsidR="00F8195A" w:rsidRPr="00F71196" w:rsidRDefault="00CC6011" w:rsidP="00F8195A">
          <w:pPr>
            <w:pStyle w:val="TOC2"/>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AE0E80">
              <w:rPr>
                <w:rFonts w:ascii="Times New Roman" w:hAnsi="Times New Roman" w:cs="Times New Roman"/>
                <w:noProof/>
                <w:webHidden/>
                <w:sz w:val="24"/>
                <w:szCs w:val="24"/>
              </w:rPr>
              <w:t>41</w:t>
            </w:r>
            <w:r w:rsidR="00F8195A" w:rsidRPr="00F71196">
              <w:rPr>
                <w:rFonts w:ascii="Times New Roman" w:hAnsi="Times New Roman" w:cs="Times New Roman"/>
                <w:noProof/>
                <w:webHidden/>
                <w:sz w:val="24"/>
                <w:szCs w:val="24"/>
              </w:rPr>
              <w:fldChar w:fldCharType="end"/>
            </w:r>
          </w:hyperlink>
        </w:p>
        <w:p w14:paraId="6CC2A185" w14:textId="0998A444"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42</w:t>
            </w:r>
            <w:r w:rsidR="00F8195A" w:rsidRPr="00F71196">
              <w:rPr>
                <w:rFonts w:ascii="Times New Roman" w:hAnsi="Times New Roman" w:cs="Times New Roman"/>
                <w:noProof/>
                <w:webHidden/>
                <w:sz w:val="28"/>
                <w:szCs w:val="28"/>
              </w:rPr>
              <w:fldChar w:fldCharType="end"/>
            </w:r>
          </w:hyperlink>
        </w:p>
        <w:p w14:paraId="01BB4B28" w14:textId="6E9C4935"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43</w:t>
            </w:r>
            <w:r w:rsidR="00F8195A" w:rsidRPr="00F71196">
              <w:rPr>
                <w:rFonts w:ascii="Times New Roman" w:hAnsi="Times New Roman" w:cs="Times New Roman"/>
                <w:noProof/>
                <w:webHidden/>
                <w:sz w:val="28"/>
                <w:szCs w:val="28"/>
              </w:rPr>
              <w:fldChar w:fldCharType="end"/>
            </w:r>
          </w:hyperlink>
        </w:p>
        <w:p w14:paraId="093EE552" w14:textId="3D540CAF"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4CF03F93" w14:textId="6DCEBD9B"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37C3D17F" w14:textId="33FA67C0" w:rsidR="00F8195A" w:rsidRPr="00F71196" w:rsidRDefault="00CC6011" w:rsidP="00F8195A">
          <w:pPr>
            <w:pStyle w:val="TOC1"/>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AE0E80">
              <w:rPr>
                <w:rFonts w:ascii="Times New Roman" w:hAnsi="Times New Roman" w:cs="Times New Roman"/>
                <w:noProof/>
                <w:webHidden/>
                <w:sz w:val="28"/>
                <w:szCs w:val="28"/>
              </w:rPr>
              <w:t>48</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5"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5"/>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6"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6"/>
    </w:p>
    <w:p w14:paraId="4D4886D3" w14:textId="77777777" w:rsidR="00B26ACE" w:rsidRPr="00AF35D8" w:rsidRDefault="00B26ACE" w:rsidP="00CC6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w:t>
      </w:r>
      <w:r w:rsidRPr="006340F8">
        <w:rPr>
          <w:rFonts w:ascii="Times New Roman" w:hAnsi="Times New Roman" w:cs="Times New Roman"/>
          <w:sz w:val="24"/>
          <w:szCs w:val="24"/>
          <w:highlight w:val="yellow"/>
        </w:rPr>
        <w:t>自</w:t>
      </w:r>
      <w:r w:rsidRPr="006340F8">
        <w:rPr>
          <w:rFonts w:ascii="Times New Roman" w:hAnsi="Times New Roman" w:cs="Times New Roman"/>
          <w:sz w:val="24"/>
          <w:szCs w:val="24"/>
          <w:highlight w:val="yellow"/>
        </w:rPr>
        <w:t>1962</w:t>
      </w:r>
      <w:r w:rsidRPr="006340F8">
        <w:rPr>
          <w:rFonts w:ascii="Times New Roman" w:hAnsi="Times New Roman" w:cs="Times New Roman"/>
          <w:sz w:val="24"/>
          <w:szCs w:val="24"/>
          <w:highlight w:val="yellow"/>
        </w:rPr>
        <w:t>年印度土地生产率与农地经营规模的负向关系被观察到以来</w:t>
      </w:r>
      <w:r w:rsidRPr="00AF35D8">
        <w:rPr>
          <w:rFonts w:ascii="Times New Roman" w:hAnsi="Times New Roman" w:cs="Times New Roman"/>
          <w:sz w:val="24"/>
          <w:szCs w:val="24"/>
        </w:rPr>
        <w:t>，农业由于资源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F8195A">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commentRangeStart w:id="7"/>
      <w:r w:rsidRPr="00AF35D8">
        <w:rPr>
          <w:rFonts w:ascii="Times New Roman" w:hAnsi="Times New Roman" w:cs="Times New Roman"/>
          <w:sz w:val="24"/>
          <w:szCs w:val="24"/>
        </w:rPr>
        <w:t>。</w:t>
      </w:r>
      <w:commentRangeEnd w:id="7"/>
      <w:r w:rsidR="006340F8">
        <w:rPr>
          <w:rStyle w:val="aff3"/>
        </w:rPr>
        <w:commentReference w:id="7"/>
      </w:r>
    </w:p>
    <w:p w14:paraId="72693926" w14:textId="77777777" w:rsidR="00B26ACE" w:rsidRDefault="00B26ACE" w:rsidP="00CC6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w:t>
      </w:r>
      <w:r w:rsidR="00906BAA" w:rsidRPr="006340F8">
        <w:rPr>
          <w:rFonts w:ascii="Times New Roman" w:hAnsi="Times New Roman" w:cs="Times New Roman"/>
          <w:sz w:val="24"/>
          <w:szCs w:val="24"/>
          <w:highlight w:val="yellow"/>
        </w:rPr>
        <w:t>首先，随着经济发展，产业结构调整，劳动力结构变迁的趋势</w:t>
      </w:r>
      <w:r w:rsidR="00906BAA" w:rsidRPr="00AF35D8">
        <w:rPr>
          <w:rFonts w:ascii="Times New Roman" w:hAnsi="Times New Roman" w:cs="Times New Roman"/>
          <w:sz w:val="24"/>
          <w:szCs w:val="24"/>
        </w:rPr>
        <w:t>。这个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14:paraId="49C24CB5" w14:textId="77777777" w:rsidR="00C3412A" w:rsidRDefault="00C3412A" w:rsidP="00AF35D8">
      <w:pPr>
        <w:spacing w:after="0" w:line="400" w:lineRule="exact"/>
        <w:ind w:firstLineChars="200" w:firstLine="480"/>
        <w:rPr>
          <w:rFonts w:ascii="Times New Roman" w:hAnsi="Times New Roman" w:cs="Times New Roman"/>
          <w:sz w:val="24"/>
          <w:szCs w:val="24"/>
        </w:rPr>
      </w:pPr>
      <w:commentRangeStart w:id="8"/>
      <w:r w:rsidRPr="00AF35D8">
        <w:rPr>
          <w:rFonts w:ascii="Times New Roman" w:hAnsi="Times New Roman" w:cs="Times New Roman"/>
          <w:sz w:val="24"/>
          <w:szCs w:val="24"/>
        </w:rPr>
        <w:t>农业劳动力持续流失使得我国面临着人均农地经营规模持续扩大的局面</w:t>
      </w:r>
      <w:commentRangeEnd w:id="8"/>
      <w:r w:rsidR="006340F8">
        <w:rPr>
          <w:rStyle w:val="aff3"/>
        </w:rPr>
        <w:commentReference w:id="8"/>
      </w:r>
      <w:r w:rsidRPr="00AF35D8">
        <w:rPr>
          <w:rFonts w:ascii="Times New Roman" w:hAnsi="Times New Roman" w:cs="Times New Roman"/>
          <w:sz w:val="24"/>
          <w:szCs w:val="24"/>
        </w:rPr>
        <w:t>，并且可以预见未来农业劳动力在国家产业发展和政策的推动下，将在相当长一段时间内会继续转移，使得农地经营规模的扩大成为不可逆的进程。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，那这对于我国</w:t>
      </w:r>
      <w:r w:rsidR="0070651B">
        <w:rPr>
          <w:rFonts w:ascii="Times New Roman" w:hAnsi="Times New Roman" w:cs="Times New Roman" w:hint="eastAsia"/>
          <w:sz w:val="24"/>
          <w:szCs w:val="24"/>
        </w:rPr>
        <w:t>农业的</w:t>
      </w:r>
      <w:r w:rsidRPr="00AF35D8">
        <w:rPr>
          <w:rFonts w:ascii="Times New Roman" w:hAnsi="Times New Roman" w:cs="Times New Roman"/>
          <w:sz w:val="24"/>
          <w:szCs w:val="24"/>
        </w:rPr>
        <w:t>未来发展</w:t>
      </w:r>
      <w:r w:rsidR="0070651B">
        <w:rPr>
          <w:rFonts w:ascii="Times New Roman" w:hAnsi="Times New Roman" w:cs="Times New Roman" w:hint="eastAsia"/>
          <w:sz w:val="24"/>
          <w:szCs w:val="24"/>
        </w:rPr>
        <w:t>和粮食政策具有重大的参考价值</w:t>
      </w:r>
      <w:r w:rsidRPr="00AF35D8">
        <w:rPr>
          <w:rFonts w:ascii="Times New Roman" w:hAnsi="Times New Roman" w:cs="Times New Roman"/>
          <w:sz w:val="24"/>
          <w:szCs w:val="24"/>
        </w:rPr>
        <w:t>。在这种背景下，关注土地生产率与农地经营规模关系对于人地比率不具有优势的中国是必要的。</w:t>
      </w:r>
    </w:p>
    <w:p w14:paraId="3E0596CB" w14:textId="77777777" w:rsidR="0070651B" w:rsidRDefault="0070651B" w:rsidP="00AF35D8">
      <w:pPr>
        <w:spacing w:after="0" w:line="400" w:lineRule="exact"/>
        <w:ind w:firstLineChars="200" w:firstLine="480"/>
        <w:rPr>
          <w:rFonts w:ascii="Times New Roman" w:hAnsi="Times New Roman" w:cs="Times New Roman"/>
          <w:sz w:val="24"/>
          <w:szCs w:val="24"/>
        </w:rPr>
      </w:pPr>
      <w:commentRangeStart w:id="9"/>
      <w:r>
        <w:rPr>
          <w:rFonts w:ascii="Times New Roman" w:hAnsi="Times New Roman" w:cs="Times New Roman" w:hint="eastAsia"/>
          <w:sz w:val="24"/>
          <w:szCs w:val="24"/>
        </w:rPr>
        <w:lastRenderedPageBreak/>
        <w:t>但当前</w:t>
      </w:r>
      <w:r w:rsidRPr="00AF35D8">
        <w:rPr>
          <w:rFonts w:ascii="Times New Roman" w:hAnsi="Times New Roman" w:cs="Times New Roman"/>
          <w:sz w:val="24"/>
          <w:szCs w:val="24"/>
        </w:rPr>
        <w:t>土地生产率与农地经营规模关系的研究结论尚未达成共识。</w:t>
      </w:r>
      <w:commentRangeEnd w:id="9"/>
      <w:r w:rsidR="006340F8">
        <w:rPr>
          <w:rStyle w:val="aff3"/>
        </w:rPr>
        <w:commentReference w:id="9"/>
      </w:r>
      <w:r w:rsidRPr="00AF35D8">
        <w:rPr>
          <w:rFonts w:ascii="Times New Roman" w:hAnsi="Times New Roman" w:cs="Times New Roman"/>
          <w:sz w:val="24"/>
          <w:szCs w:val="24"/>
        </w:rPr>
        <w:t>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w:t>
      </w:r>
      <w:proofErr w:type="gramStart"/>
      <w:r w:rsidRPr="00AF35D8">
        <w:rPr>
          <w:rFonts w:ascii="Times New Roman" w:hAnsi="Times New Roman" w:cs="Times New Roman"/>
          <w:sz w:val="24"/>
          <w:szCs w:val="24"/>
        </w:rPr>
        <w:t>洪名勇</w:t>
      </w:r>
      <w:proofErr w:type="gramEnd"/>
      <w:r w:rsidRPr="00AF35D8">
        <w:rPr>
          <w:rFonts w:ascii="Times New Roman" w:hAnsi="Times New Roman" w:cs="Times New Roman"/>
          <w:sz w:val="24"/>
          <w:szCs w:val="24"/>
        </w:rPr>
        <w:t>（</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Pr="006340F8">
        <w:rPr>
          <w:rFonts w:ascii="Times New Roman" w:hAnsi="Times New Roman" w:cs="Times New Roman"/>
          <w:sz w:val="24"/>
          <w:szCs w:val="24"/>
          <w:highlight w:val="yellow"/>
        </w:rPr>
        <w:t>以及范红忠和周启良（</w:t>
      </w:r>
      <w:r w:rsidRPr="006340F8">
        <w:rPr>
          <w:rFonts w:ascii="Times New Roman" w:hAnsi="Times New Roman" w:cs="Times New Roman"/>
          <w:sz w:val="24"/>
          <w:szCs w:val="24"/>
          <w:highlight w:val="yellow"/>
        </w:rPr>
        <w:t>2016</w:t>
      </w:r>
      <w:r w:rsidRPr="006340F8">
        <w:rPr>
          <w:rFonts w:ascii="Times New Roman" w:hAnsi="Times New Roman" w:cs="Times New Roman"/>
          <w:sz w:val="24"/>
          <w:szCs w:val="24"/>
          <w:highlight w:val="yellow"/>
        </w:rPr>
        <w:t>）则表明</w:t>
      </w:r>
      <w:r w:rsidRPr="00AF35D8">
        <w:rPr>
          <w:rFonts w:ascii="Times New Roman" w:hAnsi="Times New Roman" w:cs="Times New Roman"/>
          <w:sz w:val="24"/>
          <w:szCs w:val="24"/>
        </w:rPr>
        <w:t>，随着经营规模的扩大，土地生产率增加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14:paraId="7776B7D1" w14:textId="77777777"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w:t>
      </w:r>
      <w:commentRangeStart w:id="10"/>
      <w:r w:rsidRPr="00AF35D8">
        <w:rPr>
          <w:rFonts w:ascii="Times New Roman" w:hAnsi="Times New Roman" w:cs="Times New Roman"/>
          <w:sz w:val="24"/>
          <w:szCs w:val="24"/>
        </w:rPr>
        <w:t>学者们通常</w:t>
      </w:r>
      <w:commentRangeEnd w:id="10"/>
      <w:r w:rsidR="006340F8">
        <w:rPr>
          <w:rStyle w:val="aff3"/>
        </w:rPr>
        <w:commentReference w:id="10"/>
      </w:r>
      <w:r w:rsidRPr="00AF35D8">
        <w:rPr>
          <w:rFonts w:ascii="Times New Roman" w:hAnsi="Times New Roman" w:cs="Times New Roman"/>
          <w:sz w:val="24"/>
          <w:szCs w:val="24"/>
        </w:rPr>
        <w:t>在农户层面的分析多数采用亩均产值或者亩均利润的指标表征土地生产率，</w:t>
      </w:r>
      <w:r w:rsidRPr="006340F8">
        <w:rPr>
          <w:rFonts w:ascii="Times New Roman" w:hAnsi="Times New Roman" w:cs="Times New Roman"/>
          <w:sz w:val="24"/>
          <w:szCs w:val="24"/>
          <w:highlight w:val="yellow"/>
        </w:rPr>
        <w:t>往往不区分种植的作物研究农户家庭整体的投入产出关系；当采取具体农作物进行分析时，他们通常选择水稻种植户作为研究对象</w:t>
      </w:r>
      <w:r w:rsidRPr="00AF35D8">
        <w:rPr>
          <w:rFonts w:ascii="Times New Roman" w:hAnsi="Times New Roman" w:cs="Times New Roman"/>
          <w:sz w:val="24"/>
          <w:szCs w:val="24"/>
        </w:rPr>
        <w:t>。</w:t>
      </w:r>
      <w:r w:rsidRPr="006340F8">
        <w:rPr>
          <w:rFonts w:ascii="Times New Roman" w:hAnsi="Times New Roman" w:cs="Times New Roman"/>
          <w:sz w:val="24"/>
          <w:szCs w:val="24"/>
          <w:highlight w:val="yellow"/>
        </w:rPr>
        <w:t>当选择价值量作为因变量时，农户选择何种农作物，如何将有限的土地分配给不同的农作物值得关注</w:t>
      </w:r>
      <w:r w:rsidRPr="00AF35D8">
        <w:rPr>
          <w:rFonts w:ascii="Times New Roman" w:hAnsi="Times New Roman" w:cs="Times New Roman"/>
          <w:sz w:val="24"/>
          <w:szCs w:val="24"/>
        </w:rPr>
        <w:t>。显然，经济作物与粮食作物的经济价值差异是巨大的，如果不关注农户的种植种类贸然进行分析可能会得到有偏差的结果。为避免这种偏差，在选择研究对象时应尽可能区分种类选择农户。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w:t>
      </w:r>
      <w:r w:rsidRPr="006340F8">
        <w:rPr>
          <w:rFonts w:ascii="Times New Roman" w:hAnsi="Times New Roman" w:cs="Times New Roman" w:hint="eastAsia"/>
          <w:sz w:val="24"/>
          <w:szCs w:val="24"/>
          <w:highlight w:val="yellow"/>
        </w:rPr>
        <w:t>种植文化差异</w:t>
      </w:r>
      <w:r>
        <w:rPr>
          <w:rFonts w:ascii="Times New Roman" w:hAnsi="Times New Roman" w:cs="Times New Roman" w:hint="eastAsia"/>
          <w:sz w:val="24"/>
          <w:szCs w:val="24"/>
        </w:rPr>
        <w:t>。</w:t>
      </w:r>
      <w:commentRangeStart w:id="11"/>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commentRangeEnd w:id="11"/>
      <w:r w:rsidR="006340F8">
        <w:rPr>
          <w:rStyle w:val="aff3"/>
        </w:rPr>
        <w:commentReference w:id="11"/>
      </w:r>
    </w:p>
    <w:p w14:paraId="2076D778" w14:textId="77777777"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1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Pr="00366183">
        <w:rPr>
          <w:rFonts w:ascii="Times New Roman" w:eastAsia="黑体" w:hAnsi="Times New Roman" w:cs="Times New Roman" w:hint="eastAsia"/>
          <w:sz w:val="28"/>
          <w:szCs w:val="28"/>
        </w:rPr>
        <w:t>研究内容与技术路线</w:t>
      </w:r>
      <w:bookmarkEnd w:id="12"/>
    </w:p>
    <w:p w14:paraId="2B23ED91" w14:textId="22C08254"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00EC4560">
        <w:rPr>
          <w:rFonts w:ascii="Times New Roman" w:hAnsi="Times New Roman" w:cs="Times New Roman" w:hint="eastAsia"/>
          <w:sz w:val="24"/>
          <w:szCs w:val="24"/>
        </w:rPr>
        <w:t>倒</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w:t>
      </w:r>
      <w:r w:rsidR="00EC4560">
        <w:rPr>
          <w:rFonts w:ascii="Times New Roman" w:hAnsi="Times New Roman" w:cs="Times New Roman" w:hint="eastAsia"/>
          <w:sz w:val="24"/>
          <w:szCs w:val="24"/>
        </w:rPr>
        <w:t>家庭异质性</w:t>
      </w:r>
      <w:r w:rsidRPr="00AF35D8">
        <w:rPr>
          <w:rFonts w:ascii="Times New Roman" w:hAnsi="Times New Roman" w:cs="Times New Roman" w:hint="eastAsia"/>
          <w:sz w:val="24"/>
          <w:szCs w:val="24"/>
        </w:rPr>
        <w:t>对负向关系的贡献，为土地生产率与农地经营规模找到土地生产率与农地经营规模关系的经济学解释。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1C5DAB1F" w14:textId="77777777"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14:paraId="507A76C3" w14:textId="77777777"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14:paraId="052B0104"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14:paraId="5DD2B8B0"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14:paraId="780427A7"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14:paraId="52722B33" w14:textId="77777777" w:rsidR="00366183" w:rsidRDefault="00366183" w:rsidP="00366183">
      <w:pPr>
        <w:spacing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14:paraId="00F03559" w14:textId="1BC9DB26" w:rsidR="007A7647" w:rsidRDefault="002D6912"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mc:AlternateContent>
          <mc:Choice Requires="wps">
            <w:drawing>
              <wp:anchor distT="0" distB="0" distL="114300" distR="114300" simplePos="0" relativeHeight="251684352" behindDoc="0" locked="0" layoutInCell="1" allowOverlap="1" wp14:anchorId="29E8F123" wp14:editId="74B01910">
                <wp:simplePos x="0" y="0"/>
                <wp:positionH relativeFrom="column">
                  <wp:posOffset>2515442</wp:posOffset>
                </wp:positionH>
                <wp:positionV relativeFrom="paragraph">
                  <wp:posOffset>3036147</wp:posOffset>
                </wp:positionV>
                <wp:extent cx="0" cy="331125"/>
                <wp:effectExtent l="76200" t="0" r="76200" b="50165"/>
                <wp:wrapNone/>
                <wp:docPr id="37" name="直接箭头连接符 37"/>
                <wp:cNvGraphicFramePr/>
                <a:graphic xmlns:a="http://schemas.openxmlformats.org/drawingml/2006/main">
                  <a:graphicData uri="http://schemas.microsoft.com/office/word/2010/wordprocessingShape">
                    <wps:wsp>
                      <wps:cNvCnPr/>
                      <wps:spPr>
                        <a:xfrm>
                          <a:off x="0" y="0"/>
                          <a:ext cx="0" cy="33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112E0" id="_x0000_t32" coordsize="21600,21600" o:spt="32" o:oned="t" path="m,l21600,21600e" filled="f">
                <v:path arrowok="t" fillok="f" o:connecttype="none"/>
                <o:lock v:ext="edit" shapetype="t"/>
              </v:shapetype>
              <v:shape id="直接箭头连接符 37" o:spid="_x0000_s1026" type="#_x0000_t32" style="position:absolute;left:0;text-align:left;margin-left:198.05pt;margin-top:239.05pt;width:0;height:26.0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3328" behindDoc="0" locked="0" layoutInCell="1" allowOverlap="1" wp14:anchorId="3CBE9AB4" wp14:editId="0F0D0BCE">
                <wp:simplePos x="0" y="0"/>
                <wp:positionH relativeFrom="column">
                  <wp:posOffset>2515442</wp:posOffset>
                </wp:positionH>
                <wp:positionV relativeFrom="paragraph">
                  <wp:posOffset>2420531</wp:posOffset>
                </wp:positionV>
                <wp:extent cx="0" cy="327616"/>
                <wp:effectExtent l="76200" t="0" r="76200" b="53975"/>
                <wp:wrapNone/>
                <wp:docPr id="36" name="直接箭头连接符 36"/>
                <wp:cNvGraphicFramePr/>
                <a:graphic xmlns:a="http://schemas.openxmlformats.org/drawingml/2006/main">
                  <a:graphicData uri="http://schemas.microsoft.com/office/word/2010/wordprocessingShape">
                    <wps:wsp>
                      <wps:cNvCnPr/>
                      <wps:spPr>
                        <a:xfrm>
                          <a:off x="0" y="0"/>
                          <a:ext cx="0" cy="327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3C88E" id="直接箭头连接符 36" o:spid="_x0000_s1026" type="#_x0000_t32" style="position:absolute;left:0;text-align:left;margin-left:198.05pt;margin-top:190.6pt;width:0;height:25.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2304" behindDoc="0" locked="0" layoutInCell="1" allowOverlap="1" wp14:anchorId="17907F46" wp14:editId="5292CDA7">
                <wp:simplePos x="0" y="0"/>
                <wp:positionH relativeFrom="column">
                  <wp:posOffset>4588791</wp:posOffset>
                </wp:positionH>
                <wp:positionV relativeFrom="paragraph">
                  <wp:posOffset>2420531</wp:posOffset>
                </wp:positionV>
                <wp:extent cx="0" cy="141605"/>
                <wp:effectExtent l="0" t="0" r="38100" b="29845"/>
                <wp:wrapNone/>
                <wp:docPr id="35" name="直接连接符 3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25E6C" id="直接连接符 3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61.3pt,190.6pt" to="361.3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1280" behindDoc="0" locked="0" layoutInCell="1" allowOverlap="1" wp14:anchorId="4F85851F" wp14:editId="7E2E91BA">
                <wp:simplePos x="0" y="0"/>
                <wp:positionH relativeFrom="column">
                  <wp:posOffset>665377</wp:posOffset>
                </wp:positionH>
                <wp:positionV relativeFrom="paragraph">
                  <wp:posOffset>2417022</wp:posOffset>
                </wp:positionV>
                <wp:extent cx="0" cy="141733"/>
                <wp:effectExtent l="0" t="0" r="38100" b="29845"/>
                <wp:wrapNone/>
                <wp:docPr id="34" name="直接连接符 34"/>
                <wp:cNvGraphicFramePr/>
                <a:graphic xmlns:a="http://schemas.openxmlformats.org/drawingml/2006/main">
                  <a:graphicData uri="http://schemas.microsoft.com/office/word/2010/wordprocessingShape">
                    <wps:wsp>
                      <wps:cNvCnPr/>
                      <wps:spPr>
                        <a:xfrm>
                          <a:off x="0" y="0"/>
                          <a:ext cx="0" cy="14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073DC" id="直接连接符 3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52.4pt,190.3pt" to="52.4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0256" behindDoc="0" locked="0" layoutInCell="1" allowOverlap="1" wp14:anchorId="2B8EF66D" wp14:editId="6652A908">
                <wp:simplePos x="0" y="0"/>
                <wp:positionH relativeFrom="column">
                  <wp:posOffset>665377</wp:posOffset>
                </wp:positionH>
                <wp:positionV relativeFrom="paragraph">
                  <wp:posOffset>2558755</wp:posOffset>
                </wp:positionV>
                <wp:extent cx="3923414"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392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BAED6" id="直接连接符 33"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52.4pt,201.5pt" to="36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CUxwEAALYDAAAOAAAAZHJzL2Uyb0RvYy54bWysU0uOEzEQ3SNxB8t70t3JC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9232" behindDoc="0" locked="0" layoutInCell="1" allowOverlap="1" wp14:anchorId="1216F160" wp14:editId="55BD509E">
                <wp:simplePos x="0" y="0"/>
                <wp:positionH relativeFrom="column">
                  <wp:posOffset>4586635</wp:posOffset>
                </wp:positionH>
                <wp:positionV relativeFrom="paragraph">
                  <wp:posOffset>1952699</wp:posOffset>
                </wp:positionV>
                <wp:extent cx="0" cy="176323"/>
                <wp:effectExtent l="76200" t="0" r="57150" b="52705"/>
                <wp:wrapNone/>
                <wp:docPr id="32" name="直接箭头连接符 32"/>
                <wp:cNvGraphicFramePr/>
                <a:graphic xmlns:a="http://schemas.openxmlformats.org/drawingml/2006/main">
                  <a:graphicData uri="http://schemas.microsoft.com/office/word/2010/wordprocessingShape">
                    <wps:wsp>
                      <wps:cNvCnPr/>
                      <wps:spPr>
                        <a:xfrm>
                          <a:off x="0" y="0"/>
                          <a:ext cx="0" cy="176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76EA2" id="直接箭头连接符 32" o:spid="_x0000_s1026" type="#_x0000_t32" style="position:absolute;left:0;text-align:left;margin-left:361.15pt;margin-top:153.75pt;width:0;height:13.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8208" behindDoc="0" locked="0" layoutInCell="1" allowOverlap="1" wp14:anchorId="79130958" wp14:editId="694E2D79">
                <wp:simplePos x="0" y="0"/>
                <wp:positionH relativeFrom="column">
                  <wp:posOffset>663605</wp:posOffset>
                </wp:positionH>
                <wp:positionV relativeFrom="paragraph">
                  <wp:posOffset>1952699</wp:posOffset>
                </wp:positionV>
                <wp:extent cx="0" cy="180871"/>
                <wp:effectExtent l="76200" t="0" r="57150" b="48260"/>
                <wp:wrapNone/>
                <wp:docPr id="31" name="直接箭头连接符 31"/>
                <wp:cNvGraphicFramePr/>
                <a:graphic xmlns:a="http://schemas.openxmlformats.org/drawingml/2006/main">
                  <a:graphicData uri="http://schemas.microsoft.com/office/word/2010/wordprocessingShape">
                    <wps:wsp>
                      <wps:cNvCnPr/>
                      <wps:spPr>
                        <a:xfrm>
                          <a:off x="0" y="0"/>
                          <a:ext cx="0"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7D247" id="直接箭头连接符 31" o:spid="_x0000_s1026" type="#_x0000_t32" style="position:absolute;left:0;text-align:left;margin-left:52.25pt;margin-top:153.75pt;width:0;height:14.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7184" behindDoc="0" locked="0" layoutInCell="1" allowOverlap="1" wp14:anchorId="37C0324A" wp14:editId="0A6E8461">
                <wp:simplePos x="0" y="0"/>
                <wp:positionH relativeFrom="column">
                  <wp:posOffset>2515442</wp:posOffset>
                </wp:positionH>
                <wp:positionV relativeFrom="paragraph">
                  <wp:posOffset>1788372</wp:posOffset>
                </wp:positionV>
                <wp:extent cx="0" cy="340650"/>
                <wp:effectExtent l="76200" t="0" r="76200" b="59690"/>
                <wp:wrapNone/>
                <wp:docPr id="30" name="直接箭头连接符 30"/>
                <wp:cNvGraphicFramePr/>
                <a:graphic xmlns:a="http://schemas.openxmlformats.org/drawingml/2006/main">
                  <a:graphicData uri="http://schemas.microsoft.com/office/word/2010/wordprocessingShape">
                    <wps:wsp>
                      <wps:cNvCnPr/>
                      <wps:spPr>
                        <a:xfrm>
                          <a:off x="0" y="0"/>
                          <a:ext cx="0" cy="34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38B0E" id="直接箭头连接符 30" o:spid="_x0000_s1026" type="#_x0000_t32" style="position:absolute;left:0;text-align:left;margin-left:198.05pt;margin-top:140.8pt;width:0;height:26.8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6160" behindDoc="0" locked="0" layoutInCell="1" allowOverlap="1" wp14:anchorId="34DECE03" wp14:editId="4644914A">
                <wp:simplePos x="0" y="0"/>
                <wp:positionH relativeFrom="column">
                  <wp:posOffset>663604</wp:posOffset>
                </wp:positionH>
                <wp:positionV relativeFrom="paragraph">
                  <wp:posOffset>1952699</wp:posOffset>
                </wp:positionV>
                <wp:extent cx="3923413"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3923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59D1C" id="直接连接符 2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52.25pt,153.75pt" to="361.2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5136" behindDoc="0" locked="0" layoutInCell="1" allowOverlap="1" wp14:anchorId="7711B3C8" wp14:editId="4DEDD5B3">
                <wp:simplePos x="0" y="0"/>
                <wp:positionH relativeFrom="column">
                  <wp:posOffset>2515442</wp:posOffset>
                </wp:positionH>
                <wp:positionV relativeFrom="paragraph">
                  <wp:posOffset>1155257</wp:posOffset>
                </wp:positionV>
                <wp:extent cx="0" cy="345115"/>
                <wp:effectExtent l="76200" t="0" r="76200" b="55245"/>
                <wp:wrapNone/>
                <wp:docPr id="28" name="直接箭头连接符 28"/>
                <wp:cNvGraphicFramePr/>
                <a:graphic xmlns:a="http://schemas.openxmlformats.org/drawingml/2006/main">
                  <a:graphicData uri="http://schemas.microsoft.com/office/word/2010/wordprocessingShape">
                    <wps:wsp>
                      <wps:cNvCnPr/>
                      <wps:spPr>
                        <a:xfrm>
                          <a:off x="0" y="0"/>
                          <a:ext cx="0" cy="34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02654" id="直接箭头连接符 28" o:spid="_x0000_s1026" type="#_x0000_t32" style="position:absolute;left:0;text-align:left;margin-left:198.05pt;margin-top:90.95pt;width:0;height:27.1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4112" behindDoc="0" locked="0" layoutInCell="1" allowOverlap="1" wp14:anchorId="0AA73667" wp14:editId="1D2BDA45">
                <wp:simplePos x="0" y="0"/>
                <wp:positionH relativeFrom="column">
                  <wp:posOffset>3800129</wp:posOffset>
                </wp:positionH>
                <wp:positionV relativeFrom="paragraph">
                  <wp:posOffset>1159722</wp:posOffset>
                </wp:positionV>
                <wp:extent cx="0" cy="133758"/>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2BE1B" id="直接连接符 27"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299.2pt,91.3pt" to="299.2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3088" behindDoc="0" locked="0" layoutInCell="1" allowOverlap="1" wp14:anchorId="1BACAE94" wp14:editId="2DA3463A">
                <wp:simplePos x="0" y="0"/>
                <wp:positionH relativeFrom="column">
                  <wp:posOffset>1237763</wp:posOffset>
                </wp:positionH>
                <wp:positionV relativeFrom="paragraph">
                  <wp:posOffset>1159722</wp:posOffset>
                </wp:positionV>
                <wp:extent cx="0" cy="133758"/>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4EF3F" id="直接连接符 26"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97.45pt,91.3pt" to="97.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2064" behindDoc="0" locked="0" layoutInCell="1" allowOverlap="1" wp14:anchorId="14DFC233" wp14:editId="58EF282E">
                <wp:simplePos x="0" y="0"/>
                <wp:positionH relativeFrom="column">
                  <wp:posOffset>1237959</wp:posOffset>
                </wp:positionH>
                <wp:positionV relativeFrom="paragraph">
                  <wp:posOffset>1293480</wp:posOffset>
                </wp:positionV>
                <wp:extent cx="256663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566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CFCC7" id="直接连接符 25"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97.5pt,101.85pt" to="299.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1040" behindDoc="0" locked="0" layoutInCell="1" allowOverlap="1" wp14:anchorId="4F3602DD" wp14:editId="1C5521D6">
                <wp:simplePos x="0" y="0"/>
                <wp:positionH relativeFrom="column">
                  <wp:posOffset>3800129</wp:posOffset>
                </wp:positionH>
                <wp:positionV relativeFrom="paragraph">
                  <wp:posOffset>676792</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E4D60" id="直接箭头连接符 24" o:spid="_x0000_s1026" type="#_x0000_t32" style="position:absolute;left:0;text-align:left;margin-left:299.2pt;margin-top:53.3pt;width:0;height:15.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0016" behindDoc="0" locked="0" layoutInCell="1" allowOverlap="1" wp14:anchorId="50857B50" wp14:editId="6FCB578D">
                <wp:simplePos x="0" y="0"/>
                <wp:positionH relativeFrom="column">
                  <wp:posOffset>1226982</wp:posOffset>
                </wp:positionH>
                <wp:positionV relativeFrom="paragraph">
                  <wp:posOffset>676275</wp:posOffset>
                </wp:positionV>
                <wp:extent cx="0" cy="193719"/>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13EE9" id="直接箭头连接符 23" o:spid="_x0000_s1026" type="#_x0000_t32" style="position:absolute;left:0;text-align:left;margin-left:96.6pt;margin-top:53.25pt;width:0;height:15.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8992" behindDoc="0" locked="0" layoutInCell="1" allowOverlap="1" wp14:anchorId="745C63E6" wp14:editId="4D474CE5">
                <wp:simplePos x="0" y="0"/>
                <wp:positionH relativeFrom="column">
                  <wp:posOffset>1222585</wp:posOffset>
                </wp:positionH>
                <wp:positionV relativeFrom="paragraph">
                  <wp:posOffset>676792</wp:posOffset>
                </wp:positionV>
                <wp:extent cx="2577544"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577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372BCB" id="直接连接符 19"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96.25pt,53.3pt" to="299.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7968" behindDoc="0" locked="0" layoutInCell="1" allowOverlap="1" wp14:anchorId="02D75109" wp14:editId="145DDF6C">
                <wp:simplePos x="0" y="0"/>
                <wp:positionH relativeFrom="column">
                  <wp:posOffset>2513670</wp:posOffset>
                </wp:positionH>
                <wp:positionV relativeFrom="paragraph">
                  <wp:posOffset>550122</wp:posOffset>
                </wp:positionV>
                <wp:extent cx="0" cy="321600"/>
                <wp:effectExtent l="76200" t="0" r="76200" b="59690"/>
                <wp:wrapNone/>
                <wp:docPr id="14" name="直接箭头连接符 14"/>
                <wp:cNvGraphicFramePr/>
                <a:graphic xmlns:a="http://schemas.openxmlformats.org/drawingml/2006/main">
                  <a:graphicData uri="http://schemas.microsoft.com/office/word/2010/wordprocessingShape">
                    <wps:wsp>
                      <wps:cNvCnPr/>
                      <wps:spPr>
                        <a:xfrm>
                          <a:off x="0" y="0"/>
                          <a:ext cx="0" cy="32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CCAA0" id="直接箭头连接符 14" o:spid="_x0000_s1026" type="#_x0000_t32" style="position:absolute;left:0;text-align:left;margin-left:197.95pt;margin-top:43.3pt;width:0;height:2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" strokecolor="black [3040]">
                <v:stroke endarrow="block"/>
              </v:shape>
            </w:pict>
          </mc:Fallback>
        </mc:AlternateContent>
      </w:r>
      <w:r w:rsidR="007A7647">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1F0D7157" wp14:editId="61C1DCA9">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77777777" w:rsidR="00CC6011" w:rsidRPr="002D6912" w:rsidRDefault="00CC6011" w:rsidP="007A7647">
                              <w:pPr>
                                <w:spacing w:afterLines="50" w:after="163"/>
                                <w:rPr>
                                  <w:sz w:val="21"/>
                                  <w:szCs w:val="21"/>
                                </w:rPr>
                              </w:pPr>
                              <w:r w:rsidRPr="002D6912">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77777777" w:rsidR="00CC6011" w:rsidRPr="002D6912" w:rsidRDefault="00CC6011" w:rsidP="007A7647">
                                <w:pPr>
                                  <w:spacing w:afterLines="50" w:after="163"/>
                                  <w:jc w:val="center"/>
                                  <w:rPr>
                                    <w:sz w:val="21"/>
                                    <w:szCs w:val="21"/>
                                  </w:rPr>
                                </w:pPr>
                                <w:r w:rsidRPr="002D6912">
                                  <w:rPr>
                                    <w:rFonts w:hint="eastAsia"/>
                                    <w:sz w:val="21"/>
                                    <w:szCs w:val="21"/>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2C1C" w14:textId="77777777" w:rsidR="00CC6011" w:rsidRDefault="00CC6011"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E0038" w14:textId="77777777" w:rsidR="00CC6011" w:rsidRDefault="00CC6011" w:rsidP="007A7647">
                                <w:pPr>
                                  <w:spacing w:afterLines="50" w:after="163"/>
                                  <w:jc w:val="center"/>
                                </w:pPr>
                                <w:r w:rsidRPr="002D6912">
                                  <w:rPr>
                                    <w:rFonts w:hint="eastAsia"/>
                                    <w:sz w:val="21"/>
                                    <w:szCs w:val="21"/>
                                  </w:rPr>
                                  <w:t>资料</w:t>
                                </w: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77777777" w:rsidR="00CC6011" w:rsidRDefault="00CC6011"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CC6011" w:rsidRDefault="00CC6011"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7777777" w:rsidR="00CC6011" w:rsidRDefault="00CC6011"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77777777" w:rsidR="00CC6011" w:rsidRDefault="00CC6011"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CC6011" w:rsidRDefault="00CC6011"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CC6011" w:rsidRDefault="00CC6011"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0D7157"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77777777" w:rsidR="00CC6011" w:rsidRPr="002D6912" w:rsidRDefault="00CC6011" w:rsidP="007A7647">
                        <w:pPr>
                          <w:spacing w:afterLines="50" w:after="163"/>
                          <w:rPr>
                            <w:sz w:val="21"/>
                            <w:szCs w:val="21"/>
                          </w:rPr>
                        </w:pPr>
                        <w:r w:rsidRPr="002D6912">
                          <w:rPr>
                            <w:rFonts w:hint="eastAsia"/>
                            <w:sz w:val="21"/>
                            <w:szCs w:val="21"/>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7238E2D0" w14:textId="77777777" w:rsidR="00CC6011" w:rsidRPr="002D6912" w:rsidRDefault="00CC6011" w:rsidP="007A7647">
                          <w:pPr>
                            <w:spacing w:afterLines="50" w:after="163"/>
                            <w:jc w:val="center"/>
                            <w:rPr>
                              <w:sz w:val="21"/>
                              <w:szCs w:val="21"/>
                            </w:rPr>
                          </w:pPr>
                          <w:r w:rsidRPr="002D6912">
                            <w:rPr>
                              <w:rFonts w:hint="eastAsia"/>
                              <w:sz w:val="21"/>
                              <w:szCs w:val="21"/>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50722C1C" w14:textId="77777777" w:rsidR="00CC6011" w:rsidRDefault="00CC6011"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413E0038" w14:textId="77777777" w:rsidR="00CC6011" w:rsidRDefault="00CC6011" w:rsidP="007A7647">
                          <w:pPr>
                            <w:spacing w:afterLines="50" w:after="163"/>
                            <w:jc w:val="center"/>
                          </w:pPr>
                          <w:r w:rsidRPr="002D6912">
                            <w:rPr>
                              <w:rFonts w:hint="eastAsia"/>
                              <w:sz w:val="21"/>
                              <w:szCs w:val="21"/>
                            </w:rPr>
                            <w:t>资料</w:t>
                          </w:r>
                          <w:r>
                            <w:rPr>
                              <w:rFonts w:hint="eastAsia"/>
                            </w:rPr>
                            <w:t>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77777777" w:rsidR="00CC6011" w:rsidRDefault="00CC6011"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CC6011" w:rsidRDefault="00CC6011"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7777777" w:rsidR="00CC6011" w:rsidRDefault="00CC6011"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77777777" w:rsidR="00CC6011" w:rsidRDefault="00CC6011"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CC6011" w:rsidRDefault="00CC6011"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CC6011" w:rsidRDefault="00CC6011" w:rsidP="007A7647">
                        <w:pPr>
                          <w:spacing w:afterLines="50" w:after="163"/>
                          <w:jc w:val="center"/>
                        </w:pPr>
                        <w:r>
                          <w:rPr>
                            <w:rFonts w:hint="eastAsia"/>
                          </w:rPr>
                          <w:t>结论与建议</w:t>
                        </w:r>
                      </w:p>
                    </w:txbxContent>
                  </v:textbox>
                </v:rect>
                <w10:wrap type="topAndBottom" anchorx="margin"/>
              </v:group>
            </w:pict>
          </mc:Fallback>
        </mc:AlternateContent>
      </w:r>
    </w:p>
    <w:p w14:paraId="1A3B4770" w14:textId="0213A9EE" w:rsidR="00366183" w:rsidRPr="00AF35D8" w:rsidRDefault="007A7647" w:rsidP="007A7647">
      <w:pPr>
        <w:spacing w:beforeLines="100" w:before="326" w:after="0" w:line="40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002D6912">
        <w:rPr>
          <w:rFonts w:ascii="Times New Roman" w:hAnsi="Times New Roman" w:cs="Times New Roman" w:hint="eastAsia"/>
          <w:sz w:val="24"/>
          <w:szCs w:val="24"/>
        </w:rPr>
        <w:t>1</w:t>
      </w:r>
      <w:r w:rsidR="002D6912">
        <w:rPr>
          <w:rFonts w:ascii="Times New Roman" w:hAnsi="Times New Roman" w:cs="Times New Roman"/>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r w:rsidRPr="00E73F76">
        <w:rPr>
          <w:rFonts w:ascii="Times New Roman" w:hAnsi="Times New Roman" w:cs="Times New Roman" w:hint="eastAsia"/>
          <w:sz w:val="24"/>
          <w:szCs w:val="24"/>
          <w:highlight w:val="yellow"/>
        </w:rPr>
        <w:t>土地生产率与农地经营规模研究的</w:t>
      </w:r>
      <w:r>
        <w:rPr>
          <w:rFonts w:ascii="Times New Roman" w:hAnsi="Times New Roman" w:cs="Times New Roman" w:hint="eastAsia"/>
          <w:sz w:val="24"/>
          <w:szCs w:val="24"/>
        </w:rPr>
        <w:t>技术路线</w:t>
      </w:r>
    </w:p>
    <w:p w14:paraId="6F305EB0" w14:textId="77777777" w:rsidR="002A17EF" w:rsidRDefault="002A17EF" w:rsidP="0077418F">
      <w:pPr>
        <w:spacing w:beforeLines="100" w:before="326" w:afterLines="100" w:after="326" w:line="400" w:lineRule="exact"/>
        <w:outlineLvl w:val="1"/>
        <w:rPr>
          <w:rFonts w:ascii="Times New Roman" w:eastAsia="黑体" w:hAnsi="Times New Roman" w:cs="Times New Roman"/>
          <w:sz w:val="28"/>
          <w:szCs w:val="28"/>
        </w:rPr>
        <w:sectPr w:rsidR="002A17EF" w:rsidSect="004F73F8">
          <w:footerReference w:type="default" r:id="rId18"/>
          <w:pgSz w:w="11906" w:h="16838" w:code="9"/>
          <w:pgMar w:top="1701" w:right="1418" w:bottom="1418" w:left="1701" w:header="1304" w:footer="1020" w:gutter="0"/>
          <w:pgNumType w:start="1"/>
          <w:cols w:space="425"/>
          <w:docGrid w:type="lines" w:linePitch="326"/>
        </w:sectPr>
      </w:pPr>
    </w:p>
    <w:p w14:paraId="2DAD8AD3"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3" w:name="_Toc97167"/>
      <w:r w:rsidRPr="00F8195A">
        <w:rPr>
          <w:rFonts w:ascii="Times New Roman" w:eastAsia="黑体" w:hAnsi="Times New Roman" w:cs="Times New Roman"/>
          <w:sz w:val="28"/>
          <w:szCs w:val="28"/>
        </w:rPr>
        <w:lastRenderedPageBreak/>
        <w:t>1</w:t>
      </w:r>
      <w:r w:rsidRPr="0077418F">
        <w:rPr>
          <w:rFonts w:ascii="Times New Roman" w:eastAsia="黑体" w:hAnsi="Times New Roman" w:cs="Times New Roman" w:hint="eastAsia"/>
          <w:sz w:val="28"/>
          <w:szCs w:val="28"/>
        </w:rPr>
        <w:t>.</w:t>
      </w:r>
      <w:r w:rsidR="00104B55" w:rsidRPr="00F8195A">
        <w:rPr>
          <w:rFonts w:ascii="Times New Roman" w:eastAsia="黑体" w:hAnsi="Times New Roman" w:cs="Times New Roman"/>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13"/>
    </w:p>
    <w:p w14:paraId="75B38CB4" w14:textId="77777777"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14:paraId="0429BD3F" w14:textId="77777777"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E73F76">
        <w:rPr>
          <w:rFonts w:ascii="Times New Roman" w:eastAsia="黑体" w:hAnsi="Times New Roman" w:cs="Times New Roman"/>
          <w:sz w:val="24"/>
          <w:szCs w:val="24"/>
          <w:highlight w:val="yellow"/>
        </w:rPr>
        <w:t>1</w:t>
      </w:r>
      <w:r w:rsidRPr="00E73F76">
        <w:rPr>
          <w:rFonts w:ascii="Times New Roman" w:eastAsia="黑体" w:hAnsi="Times New Roman" w:cs="Times New Roman" w:hint="eastAsia"/>
          <w:sz w:val="24"/>
          <w:szCs w:val="24"/>
          <w:highlight w:val="yellow"/>
        </w:rPr>
        <w:t>.</w:t>
      </w:r>
      <w:r w:rsidR="00104B55" w:rsidRPr="00E73F76">
        <w:rPr>
          <w:rFonts w:ascii="Times New Roman" w:eastAsia="黑体" w:hAnsi="Times New Roman" w:cs="Times New Roman"/>
          <w:sz w:val="24"/>
          <w:szCs w:val="24"/>
          <w:highlight w:val="yellow"/>
        </w:rPr>
        <w:t>4</w:t>
      </w:r>
      <w:r w:rsidRPr="00E73F76">
        <w:rPr>
          <w:rFonts w:ascii="Times New Roman" w:eastAsia="黑体" w:hAnsi="Times New Roman" w:cs="Times New Roman" w:hint="eastAsia"/>
          <w:sz w:val="24"/>
          <w:szCs w:val="24"/>
          <w:highlight w:val="yellow"/>
        </w:rPr>
        <w:t>.</w:t>
      </w:r>
      <w:r w:rsidRPr="00E73F76">
        <w:rPr>
          <w:rFonts w:ascii="Times New Roman" w:eastAsia="黑体" w:hAnsi="Times New Roman" w:cs="Times New Roman"/>
          <w:sz w:val="24"/>
          <w:szCs w:val="24"/>
          <w:highlight w:val="yellow"/>
        </w:rPr>
        <w:t xml:space="preserve">1   </w:t>
      </w:r>
      <w:r w:rsidR="000500BB" w:rsidRPr="00E73F76">
        <w:rPr>
          <w:rFonts w:ascii="Times New Roman" w:eastAsia="黑体" w:hAnsi="Times New Roman" w:cs="Times New Roman" w:hint="eastAsia"/>
          <w:sz w:val="24"/>
          <w:szCs w:val="24"/>
          <w:highlight w:val="yellow"/>
        </w:rPr>
        <w:t>文献研究法</w:t>
      </w:r>
    </w:p>
    <w:p w14:paraId="504DC412" w14:textId="77777777"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14:paraId="5267CA7E" w14:textId="77777777"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E73F76">
        <w:rPr>
          <w:rFonts w:ascii="Times New Roman" w:eastAsia="黑体" w:hAnsi="Times New Roman" w:cs="Times New Roman"/>
          <w:sz w:val="24"/>
          <w:szCs w:val="24"/>
          <w:highlight w:val="yellow"/>
        </w:rPr>
        <w:t>1</w:t>
      </w:r>
      <w:r w:rsidRPr="00E73F76">
        <w:rPr>
          <w:rFonts w:ascii="Times New Roman" w:eastAsia="黑体" w:hAnsi="Times New Roman" w:cs="Times New Roman" w:hint="eastAsia"/>
          <w:sz w:val="24"/>
          <w:szCs w:val="24"/>
          <w:highlight w:val="yellow"/>
        </w:rPr>
        <w:t>.</w:t>
      </w:r>
      <w:r w:rsidR="00104B55" w:rsidRPr="00E73F76">
        <w:rPr>
          <w:rFonts w:ascii="Times New Roman" w:eastAsia="黑体" w:hAnsi="Times New Roman" w:cs="Times New Roman"/>
          <w:sz w:val="24"/>
          <w:szCs w:val="24"/>
          <w:highlight w:val="yellow"/>
        </w:rPr>
        <w:t>4</w:t>
      </w:r>
      <w:r w:rsidRPr="00E73F76">
        <w:rPr>
          <w:rFonts w:ascii="Times New Roman" w:eastAsia="黑体" w:hAnsi="Times New Roman" w:cs="Times New Roman" w:hint="eastAsia"/>
          <w:sz w:val="24"/>
          <w:szCs w:val="24"/>
          <w:highlight w:val="yellow"/>
        </w:rPr>
        <w:t>.</w:t>
      </w:r>
      <w:r w:rsidRPr="00E73F76">
        <w:rPr>
          <w:rFonts w:ascii="Times New Roman" w:eastAsia="黑体" w:hAnsi="Times New Roman" w:cs="Times New Roman"/>
          <w:sz w:val="24"/>
          <w:szCs w:val="24"/>
          <w:highlight w:val="yellow"/>
        </w:rPr>
        <w:t xml:space="preserve">2   </w:t>
      </w:r>
      <w:r w:rsidR="009656BE" w:rsidRPr="00E73F76">
        <w:rPr>
          <w:rFonts w:ascii="Times New Roman" w:eastAsia="黑体" w:hAnsi="Times New Roman" w:cs="Times New Roman" w:hint="eastAsia"/>
          <w:sz w:val="24"/>
          <w:szCs w:val="24"/>
          <w:highlight w:val="yellow"/>
        </w:rPr>
        <w:t>方差分析法</w:t>
      </w:r>
    </w:p>
    <w:p w14:paraId="72D02973" w14:textId="77777777"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14:paraId="36D30D46" w14:textId="77777777"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E73F76">
        <w:rPr>
          <w:rFonts w:ascii="Times New Roman" w:eastAsia="黑体" w:hAnsi="Times New Roman" w:cs="Times New Roman"/>
          <w:sz w:val="24"/>
          <w:szCs w:val="24"/>
          <w:highlight w:val="yellow"/>
        </w:rPr>
        <w:t>1</w:t>
      </w:r>
      <w:r w:rsidRPr="00E73F76">
        <w:rPr>
          <w:rFonts w:ascii="Times New Roman" w:eastAsia="黑体" w:hAnsi="Times New Roman" w:cs="Times New Roman" w:hint="eastAsia"/>
          <w:sz w:val="24"/>
          <w:szCs w:val="24"/>
          <w:highlight w:val="yellow"/>
        </w:rPr>
        <w:t>.</w:t>
      </w:r>
      <w:r w:rsidR="00104B55" w:rsidRPr="00E73F76">
        <w:rPr>
          <w:rFonts w:ascii="Times New Roman" w:eastAsia="黑体" w:hAnsi="Times New Roman" w:cs="Times New Roman"/>
          <w:sz w:val="24"/>
          <w:szCs w:val="24"/>
          <w:highlight w:val="yellow"/>
        </w:rPr>
        <w:t>4</w:t>
      </w:r>
      <w:r w:rsidRPr="00E73F76">
        <w:rPr>
          <w:rFonts w:ascii="Times New Roman" w:eastAsia="黑体" w:hAnsi="Times New Roman" w:cs="Times New Roman" w:hint="eastAsia"/>
          <w:sz w:val="24"/>
          <w:szCs w:val="24"/>
          <w:highlight w:val="yellow"/>
        </w:rPr>
        <w:t>.</w:t>
      </w:r>
      <w:r w:rsidRPr="00E73F76">
        <w:rPr>
          <w:rFonts w:ascii="Times New Roman" w:eastAsia="黑体" w:hAnsi="Times New Roman" w:cs="Times New Roman"/>
          <w:sz w:val="24"/>
          <w:szCs w:val="24"/>
          <w:highlight w:val="yellow"/>
        </w:rPr>
        <w:t xml:space="preserve">3   </w:t>
      </w:r>
      <w:r w:rsidR="00C32D69" w:rsidRPr="00E73F76">
        <w:rPr>
          <w:rFonts w:ascii="Times New Roman" w:eastAsia="黑体" w:hAnsi="Times New Roman" w:cs="Times New Roman" w:hint="eastAsia"/>
          <w:sz w:val="24"/>
          <w:szCs w:val="24"/>
          <w:highlight w:val="yellow"/>
        </w:rPr>
        <w:t>实证研究</w:t>
      </w:r>
      <w:commentRangeStart w:id="14"/>
      <w:r w:rsidR="00C32D69" w:rsidRPr="00E73F76">
        <w:rPr>
          <w:rFonts w:ascii="Times New Roman" w:eastAsia="黑体" w:hAnsi="Times New Roman" w:cs="Times New Roman" w:hint="eastAsia"/>
          <w:sz w:val="24"/>
          <w:szCs w:val="24"/>
          <w:highlight w:val="yellow"/>
        </w:rPr>
        <w:t>法</w:t>
      </w:r>
      <w:commentRangeEnd w:id="14"/>
      <w:r w:rsidR="00047F7C">
        <w:rPr>
          <w:rStyle w:val="aff3"/>
        </w:rPr>
        <w:commentReference w:id="14"/>
      </w:r>
    </w:p>
    <w:p w14:paraId="59B110DE" w14:textId="77777777" w:rsidR="00F70691" w:rsidRPr="00AF35D8" w:rsidRDefault="00A610E8" w:rsidP="004A1A04">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14:paraId="78E0F7B3" w14:textId="77777777" w:rsidR="00A610E8" w:rsidRPr="00450655" w:rsidRDefault="002C674D" w:rsidP="0080796B">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rsidR="0080796B">
        <w:t xml:space="preserve">            </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p>
    <w:p w14:paraId="698B932C" w14:textId="77777777"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14:paraId="2A99F6A6" w14:textId="77777777" w:rsidR="0080796B" w:rsidRPr="0080796B" w:rsidRDefault="00FC3F40" w:rsidP="0080796B">
      <w:pPr>
        <w:spacing w:beforeLines="100" w:before="326" w:afterLines="100" w:after="326" w:line="400" w:lineRule="exact"/>
        <w:ind w:firstLine="482"/>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sidR="0080796B">
        <w:rPr>
          <w:rFonts w:ascii="Times New Roman" w:hAnsi="Times New Roman" w:cs="Times New Roman" w:hint="eastAsia"/>
        </w:rPr>
        <w:t>(</w:t>
      </w:r>
      <w:r w:rsidR="0080796B" w:rsidRPr="00F8195A">
        <w:rPr>
          <w:rFonts w:ascii="Times New Roman" w:hAnsi="Times New Roman" w:cs="Times New Roman"/>
        </w:rPr>
        <w:t>1</w:t>
      </w:r>
      <w:r w:rsidR="0080796B">
        <w:rPr>
          <w:rFonts w:ascii="Times New Roman" w:hAnsi="Times New Roman" w:cs="Times New Roman"/>
        </w:rPr>
        <w:t>-</w:t>
      </w:r>
      <w:r w:rsidR="0080796B" w:rsidRPr="00F8195A">
        <w:rPr>
          <w:rFonts w:ascii="Times New Roman" w:hAnsi="Times New Roman" w:cs="Times New Roman"/>
        </w:rPr>
        <w:t>2</w:t>
      </w:r>
      <w:r w:rsidR="0080796B">
        <w:rPr>
          <w:rFonts w:ascii="Times New Roman" w:hAnsi="Times New Roman" w:cs="Times New Roman"/>
        </w:rPr>
        <w:t>)</w:t>
      </w:r>
    </w:p>
    <w:p w14:paraId="6F97F4DA" w14:textId="77777777" w:rsidR="0050287C" w:rsidRPr="0080796B" w:rsidRDefault="00A610E8" w:rsidP="0080796B">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009A11F0" w:rsidRPr="00F8195A">
        <w:rPr>
          <w:rFonts w:ascii="Times New Roman" w:hAnsi="Times New Roman" w:cs="Times New Roman"/>
          <w:sz w:val="24"/>
          <w:szCs w:val="24"/>
        </w:rPr>
        <w:t>land</w:t>
      </w:r>
      <w:r w:rsidRPr="00F8195A">
        <w:rPr>
          <w:rFonts w:ascii="Times New Roman" w:hAnsi="Times New Roman" w:cs="Times New Roman"/>
          <w:sz w:val="24"/>
          <w:szCs w:val="24"/>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sidRPr="00F8195A">
        <w:rPr>
          <w:rFonts w:ascii="Times New Roman" w:hAnsi="Times New Roman" w:cs="Times New Roman"/>
          <w:sz w:val="24"/>
          <w:szCs w:val="24"/>
        </w:rPr>
        <w:t>Z</w:t>
      </w:r>
      <w:r w:rsidR="00685548" w:rsidRPr="00F8195A">
        <w:rPr>
          <w:rFonts w:ascii="Times New Roman" w:hAnsi="Times New Roman" w:cs="Times New Roman"/>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14:paraId="33993207" w14:textId="77777777"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15"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7A511C"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bookmarkEnd w:id="15"/>
    </w:p>
    <w:p w14:paraId="1721008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E73F76">
        <w:rPr>
          <w:rFonts w:ascii="Times New Roman" w:hAnsi="Times New Roman" w:cs="Times New Roman" w:hint="eastAsia"/>
          <w:sz w:val="24"/>
          <w:szCs w:val="24"/>
          <w:highlight w:val="yellow"/>
        </w:rPr>
        <w:t>（</w:t>
      </w:r>
      <w:r w:rsidRPr="00E73F76">
        <w:rPr>
          <w:rFonts w:ascii="Times New Roman" w:hAnsi="Times New Roman" w:cs="Times New Roman"/>
          <w:sz w:val="24"/>
          <w:szCs w:val="24"/>
          <w:highlight w:val="yellow"/>
        </w:rPr>
        <w:t>1</w:t>
      </w:r>
      <w:r w:rsidRPr="00E73F76">
        <w:rPr>
          <w:rFonts w:ascii="Times New Roman" w:hAnsi="Times New Roman" w:cs="Times New Roman" w:hint="eastAsia"/>
          <w:sz w:val="24"/>
          <w:szCs w:val="24"/>
          <w:highlight w:val="yellow"/>
        </w:rPr>
        <w:t>）中国幅员辽阔，气候差异大，农业种植在不同区域有着各自的特点。区别于其他对单一农作物</w:t>
      </w:r>
      <w:r w:rsidR="00C72047" w:rsidRPr="00E73F76">
        <w:rPr>
          <w:rFonts w:ascii="Times New Roman" w:hAnsi="Times New Roman" w:cs="Times New Roman" w:hint="eastAsia"/>
          <w:sz w:val="24"/>
          <w:szCs w:val="24"/>
          <w:highlight w:val="yellow"/>
        </w:rPr>
        <w:t>或不区分作物直接研究农产品收入的情况</w:t>
      </w:r>
      <w:r w:rsidRPr="00E73F76">
        <w:rPr>
          <w:rFonts w:ascii="Times New Roman" w:hAnsi="Times New Roman" w:cs="Times New Roman" w:hint="eastAsia"/>
          <w:sz w:val="24"/>
          <w:szCs w:val="24"/>
          <w:highlight w:val="yellow"/>
        </w:rPr>
        <w:t>，本文从种植制度入手</w:t>
      </w:r>
      <w:r w:rsidR="009346DE" w:rsidRPr="00E73F76">
        <w:rPr>
          <w:rFonts w:ascii="Times New Roman" w:hAnsi="Times New Roman" w:cs="Times New Roman" w:hint="eastAsia"/>
          <w:sz w:val="24"/>
          <w:szCs w:val="24"/>
          <w:highlight w:val="yellow"/>
        </w:rPr>
        <w:t>探究</w:t>
      </w:r>
      <w:r w:rsidRPr="00E73F76">
        <w:rPr>
          <w:rFonts w:ascii="Times New Roman" w:hAnsi="Times New Roman" w:cs="Times New Roman" w:hint="eastAsia"/>
          <w:sz w:val="24"/>
          <w:szCs w:val="24"/>
          <w:highlight w:val="yellow"/>
        </w:rPr>
        <w:t>土地生产率与农地经营规模的关系，能够形成对中国地区</w:t>
      </w:r>
      <w:r w:rsidR="009346DE" w:rsidRPr="00E73F76">
        <w:rPr>
          <w:rFonts w:ascii="Times New Roman" w:hAnsi="Times New Roman" w:cs="Times New Roman" w:hint="eastAsia"/>
          <w:sz w:val="24"/>
          <w:szCs w:val="24"/>
          <w:highlight w:val="yellow"/>
        </w:rPr>
        <w:t>粮食作物的</w:t>
      </w:r>
      <w:r w:rsidRPr="00E73F76">
        <w:rPr>
          <w:rFonts w:ascii="Times New Roman" w:hAnsi="Times New Roman" w:cs="Times New Roman" w:hint="eastAsia"/>
          <w:sz w:val="24"/>
          <w:szCs w:val="24"/>
          <w:highlight w:val="yellow"/>
        </w:rPr>
        <w:t>规模与土地单产关系的整体认识。</w:t>
      </w:r>
    </w:p>
    <w:p w14:paraId="681CECB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14:paraId="38B11300" w14:textId="77777777"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14:paraId="7C32B286" w14:textId="77777777" w:rsidR="006D4B20" w:rsidRPr="00AF35D8" w:rsidRDefault="00836FC3" w:rsidP="00AF35D8">
      <w:pPr>
        <w:spacing w:after="0" w:line="400" w:lineRule="exact"/>
        <w:ind w:firstLineChars="200" w:firstLine="480"/>
        <w:rPr>
          <w:rFonts w:ascii="Times New Roman" w:hAnsi="Times New Roman" w:cs="Times New Roman"/>
          <w:sz w:val="24"/>
          <w:szCs w:val="24"/>
        </w:rPr>
      </w:pPr>
      <w:r w:rsidRPr="00E73F76">
        <w:rPr>
          <w:rFonts w:ascii="Times New Roman" w:hAnsi="Times New Roman" w:cs="Times New Roman" w:hint="eastAsia"/>
          <w:sz w:val="24"/>
          <w:szCs w:val="24"/>
          <w:highlight w:val="yellow"/>
        </w:rPr>
        <w:t>（</w:t>
      </w:r>
      <w:r w:rsidRPr="00E73F76">
        <w:rPr>
          <w:rFonts w:ascii="Times New Roman" w:hAnsi="Times New Roman" w:cs="Times New Roman"/>
          <w:sz w:val="24"/>
          <w:szCs w:val="24"/>
          <w:highlight w:val="yellow"/>
        </w:rPr>
        <w:t>4</w:t>
      </w:r>
      <w:r w:rsidRPr="00E73F76">
        <w:rPr>
          <w:rFonts w:ascii="Times New Roman" w:hAnsi="Times New Roman" w:cs="Times New Roman" w:hint="eastAsia"/>
          <w:sz w:val="24"/>
          <w:szCs w:val="24"/>
          <w:highlight w:val="yellow"/>
        </w:rPr>
        <w:t>）</w:t>
      </w:r>
      <w:r w:rsidR="00146845" w:rsidRPr="00E73F76">
        <w:rPr>
          <w:rFonts w:ascii="Times New Roman" w:hAnsi="Times New Roman" w:cs="Times New Roman" w:hint="eastAsia"/>
          <w:sz w:val="24"/>
          <w:szCs w:val="24"/>
          <w:highlight w:val="yellow"/>
        </w:rPr>
        <w:t>可能存在的不足是，</w:t>
      </w:r>
      <w:r w:rsidRPr="00E73F76">
        <w:rPr>
          <w:rFonts w:ascii="Times New Roman" w:hAnsi="Times New Roman" w:cs="Times New Roman" w:hint="eastAsia"/>
          <w:sz w:val="24"/>
          <w:szCs w:val="24"/>
          <w:highlight w:val="yellow"/>
        </w:rPr>
        <w:t>中国农户普遍经营规模小，大规模农户寥寥可数，样本数据绝大部分集中在小规模农户上，以至于得到的大规模农户的土地生产率和规模的规律不够有说服力。</w:t>
      </w:r>
      <w:r w:rsidR="00716906" w:rsidRPr="00E73F76">
        <w:rPr>
          <w:rFonts w:ascii="Times New Roman" w:hAnsi="Times New Roman" w:cs="Times New Roman" w:hint="eastAsia"/>
          <w:sz w:val="24"/>
          <w:szCs w:val="24"/>
          <w:highlight w:val="yellow"/>
        </w:rPr>
        <w:t>且缺失</w:t>
      </w:r>
      <w:r w:rsidR="006D4B20" w:rsidRPr="00E73F76">
        <w:rPr>
          <w:rFonts w:ascii="Times New Roman" w:hAnsi="Times New Roman" w:cs="Times New Roman" w:hint="eastAsia"/>
          <w:sz w:val="24"/>
          <w:szCs w:val="24"/>
          <w:highlight w:val="yellow"/>
        </w:rPr>
        <w:t>农村劳动力市场、土地市场、信贷市场和保险市场的数据，土壤质量不可控，</w:t>
      </w:r>
      <w:r w:rsidR="00692B3E" w:rsidRPr="00E73F76">
        <w:rPr>
          <w:rFonts w:ascii="Times New Roman" w:hAnsi="Times New Roman" w:cs="Times New Roman" w:hint="eastAsia"/>
          <w:sz w:val="24"/>
          <w:szCs w:val="24"/>
          <w:highlight w:val="yellow"/>
        </w:rPr>
        <w:t>可能</w:t>
      </w:r>
      <w:r w:rsidR="007C1054" w:rsidRPr="00E73F76">
        <w:rPr>
          <w:rFonts w:ascii="Times New Roman" w:hAnsi="Times New Roman" w:cs="Times New Roman" w:hint="eastAsia"/>
          <w:sz w:val="24"/>
          <w:szCs w:val="24"/>
          <w:highlight w:val="yellow"/>
        </w:rPr>
        <w:t>最终研究结果</w:t>
      </w:r>
      <w:r w:rsidR="00692B3E" w:rsidRPr="00E73F76">
        <w:rPr>
          <w:rFonts w:ascii="Times New Roman" w:hAnsi="Times New Roman" w:cs="Times New Roman" w:hint="eastAsia"/>
          <w:sz w:val="24"/>
          <w:szCs w:val="24"/>
          <w:highlight w:val="yellow"/>
        </w:rPr>
        <w:t>有偏误。</w:t>
      </w:r>
    </w:p>
    <w:p w14:paraId="3FF7C27B" w14:textId="77777777"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pgSz w:w="11906" w:h="16838" w:code="9"/>
          <w:pgMar w:top="1701" w:right="1418" w:bottom="1418" w:left="1701" w:header="1304" w:footer="1020" w:gutter="0"/>
          <w:pgNumType w:start="1"/>
          <w:cols w:space="425"/>
          <w:docGrid w:type="lines" w:linePitch="326"/>
        </w:sectPr>
      </w:pPr>
    </w:p>
    <w:p w14:paraId="1EECAFA5" w14:textId="18530D25" w:rsidR="0094185A" w:rsidRDefault="0094185A" w:rsidP="00EC35E6">
      <w:pPr>
        <w:spacing w:beforeLines="50" w:before="163" w:afterLines="50" w:after="163" w:line="400" w:lineRule="exact"/>
        <w:jc w:val="center"/>
        <w:outlineLvl w:val="0"/>
        <w:rPr>
          <w:rFonts w:eastAsia="黑体"/>
          <w:sz w:val="32"/>
          <w:szCs w:val="32"/>
        </w:rPr>
      </w:pPr>
      <w:bookmarkStart w:id="16"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bookmarkEnd w:id="16"/>
    </w:p>
    <w:p w14:paraId="452C1045" w14:textId="35DE101E" w:rsidR="009A293F" w:rsidRPr="009A293F" w:rsidRDefault="009A293F" w:rsidP="009A293F">
      <w:pPr>
        <w:spacing w:after="0" w:line="400" w:lineRule="exact"/>
        <w:ind w:firstLineChars="200" w:firstLine="480"/>
        <w:rPr>
          <w:rFonts w:ascii="宋体" w:eastAsia="宋体" w:hAnsi="宋体"/>
          <w:sz w:val="24"/>
          <w:szCs w:val="24"/>
        </w:rPr>
      </w:pPr>
      <w:r w:rsidRPr="00E73F76">
        <w:rPr>
          <w:rFonts w:ascii="宋体" w:eastAsia="宋体" w:hAnsi="宋体" w:hint="eastAsia"/>
          <w:sz w:val="24"/>
          <w:szCs w:val="24"/>
          <w:highlight w:val="yellow"/>
        </w:rPr>
        <w:t>梳理已有的文献，把握已有研究的历史、的现状和未来发展趋势。</w:t>
      </w:r>
      <w:r w:rsidR="00F20418">
        <w:rPr>
          <w:rFonts w:ascii="宋体" w:eastAsia="宋体" w:hAnsi="宋体" w:hint="eastAsia"/>
          <w:sz w:val="24"/>
          <w:szCs w:val="24"/>
        </w:rPr>
        <w:t>首先，</w:t>
      </w:r>
      <w:r w:rsidR="00B37F7D">
        <w:rPr>
          <w:rFonts w:ascii="宋体" w:eastAsia="宋体" w:hAnsi="宋体" w:hint="eastAsia"/>
          <w:sz w:val="24"/>
          <w:szCs w:val="24"/>
        </w:rPr>
        <w:t>对涉及关键变量</w:t>
      </w:r>
      <w:r w:rsidR="00F20418">
        <w:rPr>
          <w:rFonts w:ascii="宋体" w:eastAsia="宋体" w:hAnsi="宋体" w:hint="eastAsia"/>
          <w:sz w:val="24"/>
          <w:szCs w:val="24"/>
        </w:rPr>
        <w:t>土地生产率和农地经营规模</w:t>
      </w:r>
      <w:r w:rsidR="00B37F7D">
        <w:rPr>
          <w:rFonts w:ascii="宋体" w:eastAsia="宋体" w:hAnsi="宋体" w:hint="eastAsia"/>
          <w:sz w:val="24"/>
          <w:szCs w:val="24"/>
        </w:rPr>
        <w:t>的概念进行清晰的界定</w:t>
      </w:r>
      <w:r w:rsidR="00470925">
        <w:rPr>
          <w:rFonts w:ascii="宋体" w:eastAsia="宋体" w:hAnsi="宋体" w:hint="eastAsia"/>
          <w:sz w:val="24"/>
          <w:szCs w:val="24"/>
        </w:rPr>
        <w:t>。其次，</w:t>
      </w:r>
      <w:r w:rsidR="00B05C83">
        <w:rPr>
          <w:rFonts w:ascii="宋体" w:eastAsia="宋体" w:hAnsi="宋体" w:hint="eastAsia"/>
          <w:sz w:val="24"/>
          <w:szCs w:val="24"/>
        </w:rPr>
        <w:t>归纳总结文献，全面识别土地生产率的影响因素和整理已有研究成果。</w:t>
      </w:r>
    </w:p>
    <w:p w14:paraId="791B00F0" w14:textId="77777777"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bookmarkStart w:id="17" w:name="_Toc97170"/>
      <w:r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bookmarkEnd w:id="17"/>
    </w:p>
    <w:p w14:paraId="1BFFF9A4" w14:textId="77777777" w:rsidR="00A8321F" w:rsidRPr="00AF35D8" w:rsidRDefault="00A8321F" w:rsidP="00DD3B89">
      <w:pPr>
        <w:spacing w:after="0" w:line="400" w:lineRule="exact"/>
        <w:ind w:firstLineChars="200" w:firstLine="480"/>
        <w:rPr>
          <w:rFonts w:ascii="Times New Roman" w:hAnsi="Times New Roman" w:cs="Times New Roman"/>
          <w:sz w:val="24"/>
          <w:szCs w:val="24"/>
        </w:rPr>
      </w:pPr>
      <w:r w:rsidRPr="00E73F76">
        <w:rPr>
          <w:rFonts w:ascii="Times New Roman" w:hAnsi="Times New Roman" w:cs="Times New Roman" w:hint="eastAsia"/>
          <w:sz w:val="24"/>
          <w:szCs w:val="24"/>
          <w:highlight w:val="yellow"/>
        </w:rPr>
        <w:t>土地生产率与农地经营规模的研究涉及到的两个关键变量</w:t>
      </w:r>
      <w:r w:rsidRPr="00AF35D8">
        <w:rPr>
          <w:rFonts w:ascii="Times New Roman" w:hAnsi="Times New Roman" w:cs="Times New Roman" w:hint="eastAsia"/>
          <w:sz w:val="24"/>
          <w:szCs w:val="24"/>
        </w:rPr>
        <w:t>，有多种定义。出于不同的研究目的，可以从多个维度选择土地生产率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14:paraId="4618C532" w14:textId="53CE0140" w:rsidR="007032D1" w:rsidRPr="005C3EB2" w:rsidRDefault="00CD3FD4" w:rsidP="00DD3B8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F8195A">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F8195A">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r w:rsidR="005C3EB2" w:rsidRPr="00AF35D8">
        <w:rPr>
          <w:rFonts w:ascii="Times New Roman" w:hAnsi="Times New Roman" w:cs="Times New Roman" w:hint="eastAsia"/>
          <w:sz w:val="24"/>
          <w:szCs w:val="24"/>
        </w:rPr>
        <w:t>本研究</w:t>
      </w:r>
      <w:r w:rsidR="005C3EB2">
        <w:rPr>
          <w:rFonts w:ascii="Times New Roman" w:hAnsi="Times New Roman" w:cs="Times New Roman" w:hint="eastAsia"/>
          <w:sz w:val="24"/>
          <w:szCs w:val="24"/>
        </w:rPr>
        <w:t>以具体粮食作物为研究对象，</w:t>
      </w:r>
      <w:r w:rsidR="005C3EB2" w:rsidRPr="00AF35D8">
        <w:rPr>
          <w:rFonts w:ascii="Times New Roman" w:hAnsi="Times New Roman" w:cs="Times New Roman" w:hint="eastAsia"/>
          <w:sz w:val="24"/>
          <w:szCs w:val="24"/>
        </w:rPr>
        <w:t>重点关注不同种植制度下粮食作物的土地回报，因此选取的农地经营规模为具体粮食作物的实际收获面积（亩）</w:t>
      </w:r>
      <w:r w:rsidR="005C3EB2">
        <w:rPr>
          <w:rFonts w:ascii="Times New Roman" w:hAnsi="Times New Roman" w:cs="Times New Roman" w:hint="eastAsia"/>
          <w:sz w:val="24"/>
          <w:szCs w:val="24"/>
        </w:rPr>
        <w:t>，不需要进行复种情况的调整</w:t>
      </w:r>
      <w:r w:rsidR="005C3EB2" w:rsidRPr="00AF35D8">
        <w:rPr>
          <w:rFonts w:ascii="Times New Roman" w:hAnsi="Times New Roman" w:cs="Times New Roman" w:hint="eastAsia"/>
          <w:sz w:val="24"/>
          <w:szCs w:val="24"/>
        </w:rPr>
        <w:t>。</w:t>
      </w:r>
      <w:r w:rsidR="006F3F6B">
        <w:rPr>
          <w:rFonts w:ascii="Times New Roman" w:hAnsi="Times New Roman" w:cs="Times New Roman" w:hint="eastAsia"/>
          <w:sz w:val="24"/>
          <w:szCs w:val="24"/>
        </w:rPr>
        <w:t>且</w:t>
      </w:r>
      <w:r w:rsidR="005C3EB2" w:rsidRPr="00AF35D8">
        <w:rPr>
          <w:rFonts w:ascii="Times New Roman" w:hAnsi="Times New Roman" w:cs="Times New Roman" w:hint="eastAsia"/>
          <w:sz w:val="24"/>
          <w:szCs w:val="24"/>
        </w:rPr>
        <w:t>对比播种面积，实际收获面积在一定程度上也能够减少天灾等外界因素对产量带来的影响。</w:t>
      </w:r>
    </w:p>
    <w:p w14:paraId="29C25E56" w14:textId="0677CB86" w:rsidR="00DD3B89"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w:t>
      </w:r>
      <w:r w:rsidR="00DD3B89">
        <w:rPr>
          <w:rFonts w:ascii="Times New Roman" w:hAnsi="Times New Roman" w:cs="Times New Roman" w:hint="eastAsia"/>
          <w:sz w:val="24"/>
          <w:szCs w:val="24"/>
        </w:rPr>
        <w:t>之和</w:t>
      </w:r>
      <w:r w:rsidR="007F7175" w:rsidRPr="00AF35D8">
        <w:rPr>
          <w:rFonts w:ascii="Times New Roman" w:hAnsi="Times New Roman" w:cs="Times New Roman" w:hint="eastAsia"/>
          <w:sz w:val="24"/>
          <w:szCs w:val="24"/>
        </w:rPr>
        <w:t>，易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p>
    <w:p w14:paraId="3F51E6FB" w14:textId="63A771B7" w:rsidR="008C63D8" w:rsidRPr="00AF35D8" w:rsidRDefault="00652656"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F8195A">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lastRenderedPageBreak/>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14:paraId="417C109C"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18"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18"/>
    </w:p>
    <w:p w14:paraId="4F961B25"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14:paraId="4C9C388D"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14:paraId="11685C91" w14:textId="7777777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7FFB2987" w:rsidR="007904B4" w:rsidRPr="00AF35D8" w:rsidRDefault="000651B6" w:rsidP="00F76B35">
      <w:pPr>
        <w:spacing w:after="0" w:line="400" w:lineRule="exact"/>
        <w:ind w:firstLineChars="200" w:firstLine="480"/>
        <w:rPr>
          <w:rFonts w:ascii="Times New Roman" w:hAnsi="Times New Roman" w:cs="Times New Roman"/>
          <w:sz w:val="24"/>
          <w:szCs w:val="24"/>
        </w:rPr>
      </w:pPr>
      <w:ins w:id="19" w:author="翠红 曾" w:date="2019-02-12T15:50:00Z">
        <w:r>
          <w:rPr>
            <w:rFonts w:ascii="Times New Roman" w:hAnsi="Times New Roman" w:cs="Times New Roman" w:hint="eastAsia"/>
            <w:sz w:val="24"/>
            <w:szCs w:val="24"/>
          </w:rPr>
          <w:t>（一）</w:t>
        </w:r>
      </w:ins>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w:t>
      </w:r>
      <w:r w:rsidR="007904B4" w:rsidRPr="00AF35D8">
        <w:rPr>
          <w:rFonts w:ascii="Times New Roman" w:hAnsi="Times New Roman" w:cs="Times New Roman" w:hint="eastAsia"/>
          <w:sz w:val="24"/>
          <w:szCs w:val="24"/>
        </w:rPr>
        <w:lastRenderedPageBreak/>
        <w:t>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007904B4" w:rsidRPr="00AF35D8">
        <w:rPr>
          <w:rFonts w:ascii="Times New Roman" w:hAnsi="Times New Roman" w:cs="Times New Roman" w:hint="eastAsia"/>
          <w:sz w:val="24"/>
          <w:szCs w:val="24"/>
        </w:rPr>
        <w:t>黄祖辉等</w:t>
      </w:r>
      <w:proofErr w:type="gramEnd"/>
      <w:r w:rsidR="007904B4" w:rsidRPr="00AF35D8">
        <w:rPr>
          <w:rFonts w:ascii="Times New Roman" w:hAnsi="Times New Roman" w:cs="Times New Roman" w:hint="eastAsia"/>
          <w:sz w:val="24"/>
          <w:szCs w:val="24"/>
        </w:rPr>
        <w:t>，</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w:t>
      </w:r>
      <w:proofErr w:type="gramStart"/>
      <w:r w:rsidR="007904B4" w:rsidRPr="00AF35D8">
        <w:rPr>
          <w:rFonts w:ascii="Times New Roman" w:hAnsi="Times New Roman" w:cs="Times New Roman" w:hint="eastAsia"/>
          <w:sz w:val="24"/>
          <w:szCs w:val="24"/>
        </w:rPr>
        <w:t>浩</w:t>
      </w:r>
      <w:proofErr w:type="gramEnd"/>
      <w:r w:rsidR="007904B4" w:rsidRPr="00AF35D8">
        <w:rPr>
          <w:rFonts w:ascii="Times New Roman" w:hAnsi="Times New Roman" w:cs="Times New Roman" w:hint="eastAsia"/>
          <w:sz w:val="24"/>
          <w:szCs w:val="24"/>
        </w:rPr>
        <w:t>，</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1D5C93A0" w:rsidR="007904B4" w:rsidRPr="00AF35D8" w:rsidRDefault="000651B6" w:rsidP="00F76B35">
      <w:pPr>
        <w:spacing w:after="0" w:line="400" w:lineRule="exact"/>
        <w:ind w:firstLineChars="200" w:firstLine="480"/>
        <w:rPr>
          <w:rFonts w:ascii="Times New Roman" w:hAnsi="Times New Roman" w:cs="Times New Roman"/>
          <w:sz w:val="24"/>
          <w:szCs w:val="24"/>
        </w:rPr>
      </w:pPr>
      <w:ins w:id="20" w:author="翠红 曾" w:date="2019-02-12T15:50:00Z">
        <w:r>
          <w:rPr>
            <w:rFonts w:ascii="Times New Roman" w:hAnsi="Times New Roman" w:cs="Times New Roman" w:hint="eastAsia"/>
            <w:sz w:val="24"/>
            <w:szCs w:val="24"/>
          </w:rPr>
          <w:t>（二）</w:t>
        </w:r>
      </w:ins>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2D2DFE45" w:rsidR="007904B4" w:rsidRPr="00AF35D8" w:rsidRDefault="000651B6" w:rsidP="00F76B35">
      <w:pPr>
        <w:spacing w:after="0" w:line="400" w:lineRule="exact"/>
        <w:ind w:firstLineChars="200" w:firstLine="480"/>
        <w:rPr>
          <w:rFonts w:ascii="Times New Roman" w:hAnsi="Times New Roman" w:cs="Times New Roman"/>
          <w:sz w:val="24"/>
          <w:szCs w:val="24"/>
        </w:rPr>
      </w:pPr>
      <w:ins w:id="21" w:author="翠红 曾" w:date="2019-02-12T15:50:00Z">
        <w:r>
          <w:rPr>
            <w:rFonts w:ascii="Times New Roman" w:hAnsi="Times New Roman" w:cs="Times New Roman" w:hint="eastAsia"/>
            <w:sz w:val="24"/>
            <w:szCs w:val="24"/>
          </w:rPr>
          <w:t>（三）</w:t>
        </w:r>
      </w:ins>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4BA1D1D6" w14:textId="77777777" w:rsidR="00E36319" w:rsidRDefault="00E36319">
      <w:pPr>
        <w:rPr>
          <w:rFonts w:ascii="Times New Roman" w:eastAsia="黑体" w:hAnsi="Times New Roman" w:cs="Times New Roman"/>
          <w:sz w:val="28"/>
          <w:szCs w:val="28"/>
        </w:rPr>
      </w:pPr>
      <w:bookmarkStart w:id="22" w:name="_Toc97172"/>
      <w:r>
        <w:rPr>
          <w:rFonts w:ascii="Times New Roman" w:eastAsia="黑体" w:hAnsi="Times New Roman" w:cs="Times New Roman"/>
          <w:sz w:val="28"/>
          <w:szCs w:val="28"/>
        </w:rPr>
        <w:br w:type="page"/>
      </w:r>
    </w:p>
    <w:p w14:paraId="2864D9F2" w14:textId="3CC77A0B"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lastRenderedPageBreak/>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bookmarkEnd w:id="22"/>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77777777"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E73F76">
        <w:rPr>
          <w:rFonts w:ascii="Times New Roman" w:eastAsia="黑体" w:hAnsi="Times New Roman" w:cs="Times New Roman"/>
          <w:sz w:val="24"/>
          <w:szCs w:val="24"/>
          <w:highlight w:val="yellow"/>
        </w:rPr>
        <w:t>2</w:t>
      </w:r>
      <w:r w:rsidRPr="00E73F76">
        <w:rPr>
          <w:rFonts w:ascii="Times New Roman" w:eastAsia="黑体" w:hAnsi="Times New Roman" w:cs="Times New Roman" w:hint="eastAsia"/>
          <w:sz w:val="24"/>
          <w:szCs w:val="24"/>
          <w:highlight w:val="yellow"/>
        </w:rPr>
        <w:t>.</w:t>
      </w:r>
      <w:r w:rsidRPr="00E73F76">
        <w:rPr>
          <w:rFonts w:ascii="Times New Roman" w:eastAsia="黑体" w:hAnsi="Times New Roman" w:cs="Times New Roman"/>
          <w:sz w:val="24"/>
          <w:szCs w:val="24"/>
          <w:highlight w:val="yellow"/>
        </w:rPr>
        <w:t>3</w:t>
      </w:r>
      <w:r w:rsidRPr="00E73F76">
        <w:rPr>
          <w:rFonts w:ascii="Times New Roman" w:eastAsia="黑体" w:hAnsi="Times New Roman" w:cs="Times New Roman" w:hint="eastAsia"/>
          <w:sz w:val="24"/>
          <w:szCs w:val="24"/>
          <w:highlight w:val="yellow"/>
        </w:rPr>
        <w:t>.</w:t>
      </w:r>
      <w:r w:rsidRPr="00E73F76">
        <w:rPr>
          <w:rFonts w:ascii="Times New Roman" w:eastAsia="黑体" w:hAnsi="Times New Roman" w:cs="Times New Roman"/>
          <w:sz w:val="24"/>
          <w:szCs w:val="24"/>
          <w:highlight w:val="yellow"/>
        </w:rPr>
        <w:t xml:space="preserve">1   </w:t>
      </w:r>
      <w:r w:rsidRPr="00E73F76">
        <w:rPr>
          <w:rFonts w:ascii="Times New Roman" w:eastAsia="黑体" w:hAnsi="Times New Roman" w:cs="Times New Roman" w:hint="eastAsia"/>
          <w:sz w:val="24"/>
          <w:szCs w:val="24"/>
          <w:highlight w:val="yellow"/>
        </w:rPr>
        <w:t>关系的研究</w:t>
      </w:r>
    </w:p>
    <w:p w14:paraId="2B88AB8D" w14:textId="77777777"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14:paraId="352A14D1" w14:textId="19FBD06B"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83097F" w:rsidRPr="00AF35D8">
        <w:rPr>
          <w:rFonts w:ascii="Times New Roman" w:hAnsi="Times New Roman" w:cs="Times New Roman" w:hint="eastAsia"/>
          <w:sz w:val="24"/>
          <w:szCs w:val="24"/>
        </w:rPr>
        <w:t>“</w:t>
      </w:r>
      <w:proofErr w:type="gramEnd"/>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77777777"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w:t>
      </w:r>
      <w:r w:rsidR="00AC0C65" w:rsidRPr="00AF35D8">
        <w:rPr>
          <w:rFonts w:ascii="Times New Roman" w:hAnsi="Times New Roman" w:cs="Times New Roman" w:hint="eastAsia"/>
          <w:sz w:val="24"/>
          <w:szCs w:val="24"/>
        </w:rPr>
        <w:lastRenderedPageBreak/>
        <w:t>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14:paraId="43CFDF17" w14:textId="77777777"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14:paraId="18AE4FB9" w14:textId="77777777"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E73F76">
        <w:rPr>
          <w:rFonts w:ascii="Times New Roman" w:eastAsia="黑体" w:hAnsi="Times New Roman" w:cs="Times New Roman"/>
          <w:sz w:val="24"/>
          <w:szCs w:val="24"/>
          <w:highlight w:val="yellow"/>
        </w:rPr>
        <w:t>2</w:t>
      </w:r>
      <w:r w:rsidRPr="00E73F76">
        <w:rPr>
          <w:rFonts w:ascii="Times New Roman" w:eastAsia="黑体" w:hAnsi="Times New Roman" w:cs="Times New Roman" w:hint="eastAsia"/>
          <w:sz w:val="24"/>
          <w:szCs w:val="24"/>
          <w:highlight w:val="yellow"/>
        </w:rPr>
        <w:t>.</w:t>
      </w:r>
      <w:r w:rsidR="00E24B4F" w:rsidRPr="00E73F76">
        <w:rPr>
          <w:rFonts w:ascii="Times New Roman" w:eastAsia="黑体" w:hAnsi="Times New Roman" w:cs="Times New Roman"/>
          <w:sz w:val="24"/>
          <w:szCs w:val="24"/>
          <w:highlight w:val="yellow"/>
        </w:rPr>
        <w:t>3</w:t>
      </w:r>
      <w:r w:rsidR="00E24B4F" w:rsidRPr="00E73F76">
        <w:rPr>
          <w:rFonts w:ascii="Times New Roman" w:eastAsia="黑体" w:hAnsi="Times New Roman" w:cs="Times New Roman" w:hint="eastAsia"/>
          <w:sz w:val="24"/>
          <w:szCs w:val="24"/>
          <w:highlight w:val="yellow"/>
        </w:rPr>
        <w:t>.</w:t>
      </w:r>
      <w:r w:rsidR="00E24B4F" w:rsidRPr="00E73F76">
        <w:rPr>
          <w:rFonts w:ascii="Times New Roman" w:eastAsia="黑体" w:hAnsi="Times New Roman" w:cs="Times New Roman"/>
          <w:sz w:val="24"/>
          <w:szCs w:val="24"/>
          <w:highlight w:val="yellow"/>
        </w:rPr>
        <w:t>2</w:t>
      </w:r>
      <w:r w:rsidR="00427C8E" w:rsidRPr="00E73F76">
        <w:rPr>
          <w:rFonts w:ascii="Times New Roman" w:eastAsia="黑体" w:hAnsi="Times New Roman" w:cs="Times New Roman"/>
          <w:sz w:val="24"/>
          <w:szCs w:val="24"/>
          <w:highlight w:val="yellow"/>
        </w:rPr>
        <w:t xml:space="preserve">   </w:t>
      </w:r>
      <w:r w:rsidR="0031106A" w:rsidRPr="00E73F76">
        <w:rPr>
          <w:rFonts w:ascii="Times New Roman" w:eastAsia="黑体" w:hAnsi="Times New Roman" w:cs="Times New Roman" w:hint="eastAsia"/>
          <w:sz w:val="24"/>
          <w:szCs w:val="24"/>
          <w:highlight w:val="yellow"/>
        </w:rPr>
        <w:t>关系的</w:t>
      </w:r>
      <w:r w:rsidR="00315534" w:rsidRPr="00E73F76">
        <w:rPr>
          <w:rFonts w:ascii="Times New Roman" w:eastAsia="黑体" w:hAnsi="Times New Roman" w:cs="Times New Roman" w:hint="eastAsia"/>
          <w:sz w:val="24"/>
          <w:szCs w:val="24"/>
          <w:highlight w:val="yellow"/>
        </w:rPr>
        <w:t>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w:t>
      </w:r>
      <w:r w:rsidRPr="00E73F76">
        <w:rPr>
          <w:rFonts w:ascii="Times New Roman" w:hAnsi="Times New Roman" w:cs="Times New Roman" w:hint="eastAsia"/>
          <w:sz w:val="24"/>
          <w:szCs w:val="24"/>
          <w:highlight w:val="yellow"/>
        </w:rPr>
        <w:t>呈现负向关系</w:t>
      </w:r>
      <w:r w:rsidRPr="00AF35D8">
        <w:rPr>
          <w:rFonts w:ascii="Times New Roman" w:hAnsi="Times New Roman" w:cs="Times New Roman" w:hint="eastAsia"/>
          <w:sz w:val="24"/>
          <w:szCs w:val="24"/>
        </w:rPr>
        <w:t>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77777777" w:rsidR="009C716F" w:rsidRPr="00AF35D8" w:rsidRDefault="0040155C" w:rsidP="00AF35D8">
      <w:pPr>
        <w:spacing w:after="0" w:line="400" w:lineRule="exact"/>
        <w:ind w:firstLineChars="200" w:firstLine="480"/>
        <w:rPr>
          <w:rFonts w:ascii="Times New Roman" w:hAnsi="Times New Roman" w:cs="Times New Roman"/>
          <w:sz w:val="24"/>
          <w:szCs w:val="24"/>
        </w:rPr>
      </w:pPr>
      <w:commentRangeStart w:id="23"/>
      <w:r>
        <w:rPr>
          <w:rFonts w:ascii="Times New Roman" w:hAnsi="Times New Roman" w:cs="Times New Roman" w:hint="eastAsia"/>
          <w:sz w:val="24"/>
          <w:szCs w:val="24"/>
        </w:rPr>
        <w:t>（一）</w:t>
      </w:r>
      <w:commentRangeEnd w:id="23"/>
      <w:r w:rsidR="00E73F76">
        <w:rPr>
          <w:rStyle w:val="aff3"/>
        </w:rPr>
        <w:commentReference w:id="23"/>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E73F76">
        <w:rPr>
          <w:rFonts w:ascii="Times New Roman" w:hAnsi="Times New Roman" w:cs="Times New Roman" w:hint="eastAsia"/>
          <w:sz w:val="24"/>
          <w:szCs w:val="24"/>
          <w:highlight w:val="yellow"/>
        </w:rPr>
        <w:t>；</w:t>
      </w:r>
      <w:r w:rsidR="009C716F" w:rsidRPr="00AF35D8">
        <w:rPr>
          <w:rFonts w:ascii="Times New Roman" w:hAnsi="Times New Roman" w:cs="Times New Roman" w:hint="eastAsia"/>
          <w:sz w:val="24"/>
          <w:szCs w:val="24"/>
        </w:rPr>
        <w:t>）。为控制农户家庭异质性，学者们</w:t>
      </w:r>
      <w:r w:rsidR="00492C5D" w:rsidRPr="0080702C">
        <w:rPr>
          <w:rFonts w:ascii="Times New Roman" w:hAnsi="Times New Roman" w:cs="Times New Roman" w:hint="eastAsia"/>
          <w:sz w:val="24"/>
          <w:szCs w:val="24"/>
          <w:highlight w:val="yellow"/>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80702C">
        <w:rPr>
          <w:rFonts w:ascii="Times New Roman" w:hAnsi="Times New Roman" w:cs="Times New Roman" w:hint="eastAsia"/>
          <w:sz w:val="24"/>
          <w:szCs w:val="24"/>
          <w:highlight w:val="yellow"/>
        </w:rPr>
        <w:t>可以</w:t>
      </w:r>
      <w:r w:rsidR="009C716F" w:rsidRPr="00AF35D8">
        <w:rPr>
          <w:rFonts w:ascii="Times New Roman" w:hAnsi="Times New Roman" w:cs="Times New Roman" w:hint="eastAsia"/>
          <w:sz w:val="24"/>
          <w:szCs w:val="24"/>
        </w:rPr>
        <w:t>通过对比使用固定效应前后耕地面积的系数，</w:t>
      </w:r>
      <w:r w:rsidR="00CD70C4" w:rsidRPr="0080702C">
        <w:rPr>
          <w:rFonts w:ascii="Times New Roman" w:hAnsi="Times New Roman" w:cs="Times New Roman" w:hint="eastAsia"/>
          <w:sz w:val="24"/>
          <w:szCs w:val="24"/>
          <w:highlight w:val="yellow"/>
        </w:rPr>
        <w:t>可以</w:t>
      </w:r>
      <w:r w:rsidR="00CD70C4" w:rsidRPr="00AF35D8">
        <w:rPr>
          <w:rFonts w:ascii="Times New Roman" w:hAnsi="Times New Roman" w:cs="Times New Roman" w:hint="eastAsia"/>
          <w:sz w:val="24"/>
          <w:szCs w:val="24"/>
        </w:rPr>
        <w:t>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w:t>
      </w:r>
      <w:r w:rsidR="00D25556" w:rsidRPr="00AF35D8">
        <w:rPr>
          <w:rFonts w:ascii="Times New Roman" w:hAnsi="Times New Roman" w:cs="Times New Roman" w:hint="eastAsia"/>
          <w:sz w:val="24"/>
          <w:szCs w:val="24"/>
        </w:rPr>
        <w:lastRenderedPageBreak/>
        <w:t>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w:t>
      </w:r>
      <w:r w:rsidR="00C04D2E" w:rsidRPr="0019787B">
        <w:rPr>
          <w:rFonts w:ascii="Times New Roman" w:hAnsi="Times New Roman" w:cs="Times New Roman" w:hint="eastAsia"/>
          <w:sz w:val="24"/>
          <w:szCs w:val="24"/>
          <w:highlight w:val="yellow"/>
        </w:rPr>
        <w:t>不及</w:t>
      </w:r>
      <w:r w:rsidR="00C04D2E" w:rsidRPr="00AF35D8">
        <w:rPr>
          <w:rFonts w:ascii="Times New Roman" w:hAnsi="Times New Roman" w:cs="Times New Roman" w:hint="eastAsia"/>
          <w:sz w:val="24"/>
          <w:szCs w:val="24"/>
        </w:rPr>
        <w:t>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w:t>
      </w:r>
      <w:r w:rsidR="00E30B88" w:rsidRPr="0019787B">
        <w:rPr>
          <w:rFonts w:ascii="Times New Roman" w:hAnsi="Times New Roman" w:cs="Times New Roman" w:hint="eastAsia"/>
          <w:sz w:val="24"/>
          <w:szCs w:val="24"/>
          <w:highlight w:val="yellow"/>
        </w:rPr>
        <w:t>通俗的</w:t>
      </w:r>
      <w:r w:rsidR="00E30B88" w:rsidRPr="00AF35D8">
        <w:rPr>
          <w:rFonts w:ascii="Times New Roman" w:hAnsi="Times New Roman" w:cs="Times New Roman" w:hint="eastAsia"/>
          <w:sz w:val="24"/>
          <w:szCs w:val="24"/>
        </w:rPr>
        <w:t>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7777777" w:rsidR="009A6360" w:rsidRPr="0019787B" w:rsidRDefault="00FF674D" w:rsidP="00AF35D8">
      <w:pPr>
        <w:spacing w:after="0" w:line="400" w:lineRule="exact"/>
        <w:ind w:firstLineChars="200" w:firstLine="480"/>
        <w:rPr>
          <w:rFonts w:ascii="Times New Roman" w:hAnsi="Times New Roman" w:cs="Times New Roman"/>
          <w:sz w:val="24"/>
          <w:szCs w:val="24"/>
          <w:highlight w:val="yellow"/>
        </w:rPr>
      </w:pPr>
      <w:r w:rsidRPr="0019787B">
        <w:rPr>
          <w:rFonts w:ascii="Times New Roman" w:hAnsi="Times New Roman" w:cs="Times New Roman" w:hint="eastAsia"/>
          <w:sz w:val="24"/>
          <w:szCs w:val="24"/>
          <w:highlight w:val="yellow"/>
        </w:rPr>
        <w:t>（二）</w:t>
      </w:r>
      <w:r w:rsidR="000D75E1" w:rsidRPr="0019787B">
        <w:rPr>
          <w:rFonts w:ascii="Times New Roman" w:hAnsi="Times New Roman" w:cs="Times New Roman" w:hint="eastAsia"/>
          <w:sz w:val="24"/>
          <w:szCs w:val="24"/>
          <w:highlight w:val="yellow"/>
        </w:rPr>
        <w:t>土壤质量</w:t>
      </w:r>
      <w:r w:rsidR="00E24B4F" w:rsidRPr="0019787B">
        <w:rPr>
          <w:rFonts w:ascii="Times New Roman" w:hAnsi="Times New Roman" w:cs="Times New Roman" w:hint="eastAsia"/>
          <w:sz w:val="24"/>
          <w:szCs w:val="24"/>
          <w:highlight w:val="yellow"/>
        </w:rPr>
        <w:t>。</w:t>
      </w:r>
      <w:r w:rsidR="00AE63F4" w:rsidRPr="0019787B">
        <w:rPr>
          <w:rFonts w:ascii="Times New Roman" w:hAnsi="Times New Roman" w:cs="Times New Roman" w:hint="eastAsia"/>
          <w:sz w:val="24"/>
          <w:szCs w:val="24"/>
          <w:highlight w:val="yellow"/>
        </w:rPr>
        <w:t>为验证土壤质量是否能够解释土地生产率和农地经营规模负向关系，学者们采取了各种方法收集土壤数据来实证分析</w:t>
      </w:r>
      <w:r w:rsidR="009C716F" w:rsidRPr="0019787B">
        <w:rPr>
          <w:rFonts w:ascii="Times New Roman" w:hAnsi="Times New Roman" w:cs="Times New Roman" w:hint="eastAsia"/>
          <w:sz w:val="24"/>
          <w:szCs w:val="24"/>
          <w:highlight w:val="yellow"/>
        </w:rPr>
        <w:t>，得到一些具有争议性的结果</w:t>
      </w:r>
      <w:r w:rsidR="00AE63F4" w:rsidRPr="0019787B">
        <w:rPr>
          <w:rFonts w:ascii="Times New Roman" w:hAnsi="Times New Roman" w:cs="Times New Roman" w:hint="eastAsia"/>
          <w:sz w:val="24"/>
          <w:szCs w:val="24"/>
          <w:highlight w:val="yellow"/>
        </w:rPr>
        <w:t>。</w:t>
      </w:r>
      <w:r w:rsidR="009A6360" w:rsidRPr="0019787B">
        <w:rPr>
          <w:rFonts w:ascii="Times New Roman" w:hAnsi="Times New Roman" w:cs="Times New Roman"/>
          <w:sz w:val="24"/>
          <w:szCs w:val="24"/>
          <w:highlight w:val="yellow"/>
        </w:rPr>
        <w:t>Lamb</w:t>
      </w:r>
      <w:r w:rsidR="009A6360" w:rsidRPr="0019787B">
        <w:rPr>
          <w:rFonts w:ascii="Times New Roman" w:hAnsi="Times New Roman" w:cs="Times New Roman" w:hint="eastAsia"/>
          <w:sz w:val="24"/>
          <w:szCs w:val="24"/>
          <w:highlight w:val="yellow"/>
        </w:rPr>
        <w:t>（</w:t>
      </w:r>
      <w:r w:rsidR="009A6360" w:rsidRPr="0019787B">
        <w:rPr>
          <w:rFonts w:ascii="Times New Roman" w:hAnsi="Times New Roman" w:cs="Times New Roman"/>
          <w:sz w:val="24"/>
          <w:szCs w:val="24"/>
          <w:highlight w:val="yellow"/>
        </w:rPr>
        <w:t>2003</w:t>
      </w:r>
      <w:r w:rsidR="009A6360" w:rsidRPr="0019787B">
        <w:rPr>
          <w:rFonts w:ascii="Times New Roman" w:hAnsi="Times New Roman" w:cs="Times New Roman" w:hint="eastAsia"/>
          <w:sz w:val="24"/>
          <w:szCs w:val="24"/>
          <w:highlight w:val="yellow"/>
        </w:rPr>
        <w:t>）</w:t>
      </w:r>
      <w:r w:rsidR="00B96EF8" w:rsidRPr="0019787B">
        <w:rPr>
          <w:rFonts w:ascii="Times New Roman" w:hAnsi="Times New Roman" w:cs="Times New Roman" w:hint="eastAsia"/>
          <w:sz w:val="24"/>
          <w:szCs w:val="24"/>
          <w:highlight w:val="yellow"/>
        </w:rPr>
        <w:t>使用包含土壤类型的数据集回归分析，</w:t>
      </w:r>
      <w:r w:rsidR="00370038" w:rsidRPr="0019787B">
        <w:rPr>
          <w:rFonts w:ascii="Times New Roman" w:hAnsi="Times New Roman" w:cs="Times New Roman" w:hint="eastAsia"/>
          <w:sz w:val="24"/>
          <w:szCs w:val="24"/>
          <w:highlight w:val="yellow"/>
        </w:rPr>
        <w:t>在随机效应模型中引入土壤质量变量后，土地生产率与种植面积的负向关系消失</w:t>
      </w:r>
      <w:r w:rsidR="00B96EF8" w:rsidRPr="0019787B">
        <w:rPr>
          <w:rFonts w:ascii="Times New Roman" w:hAnsi="Times New Roman" w:cs="Times New Roman" w:hint="eastAsia"/>
          <w:sz w:val="24"/>
          <w:szCs w:val="24"/>
          <w:highlight w:val="yellow"/>
        </w:rPr>
        <w:t>，因此推断土壤质量可以解释土地生产率和种植面积部分的负向关系</w:t>
      </w:r>
      <w:r w:rsidR="000928E9" w:rsidRPr="0019787B">
        <w:rPr>
          <w:rFonts w:ascii="Times New Roman" w:hAnsi="Times New Roman" w:cs="Times New Roman" w:hint="eastAsia"/>
          <w:sz w:val="24"/>
          <w:szCs w:val="24"/>
          <w:highlight w:val="yellow"/>
        </w:rPr>
        <w:t>。</w:t>
      </w:r>
      <w:r w:rsidR="009C716F" w:rsidRPr="0019787B">
        <w:rPr>
          <w:rFonts w:ascii="Times New Roman" w:hAnsi="Times New Roman" w:cs="Times New Roman" w:hint="eastAsia"/>
          <w:sz w:val="24"/>
          <w:szCs w:val="24"/>
          <w:highlight w:val="yellow"/>
        </w:rPr>
        <w:t>而</w:t>
      </w:r>
      <w:r w:rsidR="000928E9" w:rsidRPr="0019787B">
        <w:rPr>
          <w:rFonts w:ascii="Times New Roman" w:hAnsi="Times New Roman" w:cs="Times New Roman"/>
          <w:sz w:val="24"/>
          <w:szCs w:val="24"/>
          <w:highlight w:val="yellow"/>
        </w:rPr>
        <w:t>Barrett</w:t>
      </w:r>
      <w:r w:rsidR="00AE63F4" w:rsidRPr="0019787B">
        <w:rPr>
          <w:rFonts w:ascii="Times New Roman" w:hAnsi="Times New Roman" w:cs="Times New Roman" w:hint="eastAsia"/>
          <w:sz w:val="24"/>
          <w:szCs w:val="24"/>
          <w:highlight w:val="yellow"/>
        </w:rPr>
        <w:t>（</w:t>
      </w:r>
      <w:r w:rsidR="00AE63F4" w:rsidRPr="0019787B">
        <w:rPr>
          <w:rFonts w:ascii="Times New Roman" w:hAnsi="Times New Roman" w:cs="Times New Roman"/>
          <w:sz w:val="24"/>
          <w:szCs w:val="24"/>
          <w:highlight w:val="yellow"/>
        </w:rPr>
        <w:t>2010</w:t>
      </w:r>
      <w:r w:rsidR="00AE63F4" w:rsidRPr="0019787B">
        <w:rPr>
          <w:rFonts w:ascii="Times New Roman" w:hAnsi="Times New Roman" w:cs="Times New Roman" w:hint="eastAsia"/>
          <w:sz w:val="24"/>
          <w:szCs w:val="24"/>
          <w:highlight w:val="yellow"/>
        </w:rPr>
        <w:t>）</w:t>
      </w:r>
      <w:r w:rsidR="000928E9" w:rsidRPr="0019787B">
        <w:rPr>
          <w:rFonts w:ascii="Times New Roman" w:hAnsi="Times New Roman" w:cs="Times New Roman" w:hint="eastAsia"/>
          <w:sz w:val="24"/>
          <w:szCs w:val="24"/>
          <w:highlight w:val="yellow"/>
        </w:rPr>
        <w:t>使用了一个独特的数据集</w:t>
      </w:r>
      <w:r w:rsidR="009C716F" w:rsidRPr="0019787B">
        <w:rPr>
          <w:rFonts w:ascii="Times New Roman" w:hAnsi="Times New Roman" w:cs="Times New Roman" w:hint="eastAsia"/>
          <w:sz w:val="24"/>
          <w:szCs w:val="24"/>
          <w:highlight w:val="yellow"/>
        </w:rPr>
        <w:t>来研究这个问题</w:t>
      </w:r>
      <w:r w:rsidR="000928E9" w:rsidRPr="0019787B">
        <w:rPr>
          <w:rFonts w:ascii="Times New Roman" w:hAnsi="Times New Roman" w:cs="Times New Roman" w:hint="eastAsia"/>
          <w:sz w:val="24"/>
          <w:szCs w:val="24"/>
          <w:highlight w:val="yellow"/>
        </w:rPr>
        <w:t>，该数据</w:t>
      </w:r>
      <w:proofErr w:type="gramStart"/>
      <w:r w:rsidR="000928E9" w:rsidRPr="0019787B">
        <w:rPr>
          <w:rFonts w:ascii="Times New Roman" w:hAnsi="Times New Roman" w:cs="Times New Roman" w:hint="eastAsia"/>
          <w:sz w:val="24"/>
          <w:szCs w:val="24"/>
          <w:highlight w:val="yellow"/>
        </w:rPr>
        <w:t>集包括</w:t>
      </w:r>
      <w:proofErr w:type="gramEnd"/>
      <w:r w:rsidR="000928E9" w:rsidRPr="0019787B">
        <w:rPr>
          <w:rFonts w:ascii="Times New Roman" w:hAnsi="Times New Roman" w:cs="Times New Roman" w:hint="eastAsia"/>
          <w:sz w:val="24"/>
          <w:szCs w:val="24"/>
          <w:highlight w:val="yellow"/>
        </w:rPr>
        <w:t>每个家庭多个地块的土壤质量测量，有详细的土壤组成数据（即碳、氮和钾的百分比，</w:t>
      </w:r>
      <w:r w:rsidR="000928E9" w:rsidRPr="0019787B">
        <w:rPr>
          <w:rFonts w:ascii="Times New Roman" w:hAnsi="Times New Roman" w:cs="Times New Roman"/>
          <w:sz w:val="24"/>
          <w:szCs w:val="24"/>
          <w:highlight w:val="yellow"/>
        </w:rPr>
        <w:t>ph</w:t>
      </w:r>
      <w:r w:rsidR="000928E9" w:rsidRPr="0019787B">
        <w:rPr>
          <w:rFonts w:ascii="Times New Roman" w:hAnsi="Times New Roman" w:cs="Times New Roman" w:hint="eastAsia"/>
          <w:sz w:val="24"/>
          <w:szCs w:val="24"/>
          <w:highlight w:val="yellow"/>
        </w:rPr>
        <w:t>值以及淤泥、沙子和粘土的百分比）</w:t>
      </w:r>
      <w:r w:rsidR="009C716F" w:rsidRPr="0019787B">
        <w:rPr>
          <w:rFonts w:ascii="Times New Roman" w:hAnsi="Times New Roman" w:cs="Times New Roman" w:hint="eastAsia"/>
          <w:sz w:val="24"/>
          <w:szCs w:val="24"/>
          <w:highlight w:val="yellow"/>
        </w:rPr>
        <w:t>，结果发现引入土壤变量后，负向关系没有发生任何变化。</w:t>
      </w:r>
    </w:p>
    <w:p w14:paraId="39AEB283" w14:textId="77777777" w:rsidR="002252BD" w:rsidRPr="00AF35D8" w:rsidRDefault="00FF674D" w:rsidP="00AF35D8">
      <w:pPr>
        <w:spacing w:after="0" w:line="400" w:lineRule="exact"/>
        <w:ind w:firstLineChars="200" w:firstLine="480"/>
        <w:rPr>
          <w:rFonts w:ascii="Times New Roman" w:hAnsi="Times New Roman" w:cs="Times New Roman"/>
          <w:sz w:val="24"/>
          <w:szCs w:val="24"/>
        </w:rPr>
      </w:pPr>
      <w:r w:rsidRPr="0019787B">
        <w:rPr>
          <w:rFonts w:ascii="Times New Roman" w:hAnsi="Times New Roman" w:cs="Times New Roman" w:hint="eastAsia"/>
          <w:sz w:val="24"/>
          <w:szCs w:val="24"/>
          <w:highlight w:val="yellow"/>
        </w:rPr>
        <w:t>（三）</w:t>
      </w:r>
      <w:r w:rsidR="000A13E2" w:rsidRPr="0019787B">
        <w:rPr>
          <w:rFonts w:ascii="Times New Roman" w:hAnsi="Times New Roman" w:cs="Times New Roman" w:hint="eastAsia"/>
          <w:sz w:val="24"/>
          <w:szCs w:val="24"/>
          <w:highlight w:val="yellow"/>
        </w:rPr>
        <w:t>测量误差</w:t>
      </w:r>
      <w:r w:rsidR="00E24B4F" w:rsidRPr="0019787B">
        <w:rPr>
          <w:rFonts w:ascii="Times New Roman" w:hAnsi="Times New Roman" w:cs="Times New Roman" w:hint="eastAsia"/>
          <w:sz w:val="24"/>
          <w:szCs w:val="24"/>
          <w:highlight w:val="yellow"/>
        </w:rPr>
        <w:t>。</w:t>
      </w:r>
      <w:r w:rsidR="002252BD" w:rsidRPr="0019787B">
        <w:rPr>
          <w:rFonts w:ascii="Times New Roman" w:hAnsi="Times New Roman" w:cs="Times New Roman"/>
          <w:sz w:val="24"/>
          <w:szCs w:val="24"/>
          <w:highlight w:val="yellow"/>
        </w:rPr>
        <w:t>Lamb</w:t>
      </w:r>
      <w:r w:rsidR="002252BD" w:rsidRPr="0019787B">
        <w:rPr>
          <w:rFonts w:ascii="Times New Roman" w:hAnsi="Times New Roman" w:cs="Times New Roman" w:hint="eastAsia"/>
          <w:sz w:val="24"/>
          <w:szCs w:val="24"/>
          <w:highlight w:val="yellow"/>
        </w:rPr>
        <w:t>（</w:t>
      </w:r>
      <w:r w:rsidR="002252BD" w:rsidRPr="0019787B">
        <w:rPr>
          <w:rFonts w:ascii="Times New Roman" w:hAnsi="Times New Roman" w:cs="Times New Roman"/>
          <w:sz w:val="24"/>
          <w:szCs w:val="24"/>
          <w:highlight w:val="yellow"/>
        </w:rPr>
        <w:t>2003</w:t>
      </w:r>
      <w:r w:rsidR="002252BD" w:rsidRPr="0019787B">
        <w:rPr>
          <w:rFonts w:ascii="Times New Roman" w:hAnsi="Times New Roman" w:cs="Times New Roman" w:hint="eastAsia"/>
          <w:sz w:val="24"/>
          <w:szCs w:val="24"/>
          <w:highlight w:val="yellow"/>
        </w:rPr>
        <w:t>）发现同时使用</w:t>
      </w:r>
      <w:r w:rsidR="00B33EE9" w:rsidRPr="0019787B">
        <w:rPr>
          <w:rFonts w:ascii="Times New Roman" w:hAnsi="Times New Roman" w:cs="Times New Roman" w:hint="eastAsia"/>
          <w:sz w:val="24"/>
          <w:szCs w:val="24"/>
          <w:highlight w:val="yellow"/>
        </w:rPr>
        <w:t>随机效应和固定效应分析土地生产率和种植面积的关系时，固定效应模型的负向效应比随机效应模型的负向效应更加强烈，因此他推测农场面积变量受到测量误差的影响，最终导致了负向关系的出现</w:t>
      </w:r>
    </w:p>
    <w:p w14:paraId="7E030F19" w14:textId="7777777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24"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F8195A">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24"/>
    </w:p>
    <w:p w14:paraId="5667252C" w14:textId="77777777" w:rsidR="007904B4" w:rsidRPr="00AF35D8" w:rsidRDefault="00803011" w:rsidP="00AF35D8">
      <w:pPr>
        <w:spacing w:after="0" w:line="400" w:lineRule="exact"/>
        <w:ind w:firstLineChars="200" w:firstLine="480"/>
        <w:rPr>
          <w:rFonts w:ascii="Times New Roman" w:hAnsi="Times New Roman" w:cs="Times New Roman"/>
          <w:sz w:val="24"/>
          <w:szCs w:val="24"/>
        </w:rPr>
      </w:pPr>
      <w:r w:rsidRPr="0019787B">
        <w:rPr>
          <w:rFonts w:ascii="Times New Roman" w:hAnsi="Times New Roman" w:cs="Times New Roman" w:hint="eastAsia"/>
          <w:sz w:val="24"/>
          <w:szCs w:val="24"/>
          <w:highlight w:val="yellow"/>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4E09E2D3"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commentRangeStart w:id="25"/>
      <w:r w:rsidRPr="00AF35D8">
        <w:rPr>
          <w:rFonts w:ascii="Times New Roman" w:hAnsi="Times New Roman" w:cs="Times New Roman" w:hint="eastAsia"/>
          <w:sz w:val="24"/>
          <w:szCs w:val="24"/>
        </w:rPr>
        <w:lastRenderedPageBreak/>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commentRangeEnd w:id="25"/>
      <w:r w:rsidR="0019787B">
        <w:rPr>
          <w:rStyle w:val="aff3"/>
        </w:rPr>
        <w:commentReference w:id="25"/>
      </w: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sidRPr="0019787B">
        <w:rPr>
          <w:rFonts w:ascii="Times New Roman" w:hAnsi="Times New Roman" w:cs="Times New Roman" w:hint="eastAsia"/>
          <w:sz w:val="24"/>
          <w:szCs w:val="24"/>
          <w:highlight w:val="yellow"/>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p>
    <w:p w14:paraId="37A784C8" w14:textId="77777777" w:rsidR="00E36319" w:rsidRDefault="00E36319">
      <w:pPr>
        <w:rPr>
          <w:rFonts w:eastAsia="黑体"/>
          <w:sz w:val="32"/>
          <w:szCs w:val="32"/>
        </w:rPr>
      </w:pPr>
      <w:bookmarkStart w:id="26" w:name="_Toc97174"/>
      <w:r>
        <w:rPr>
          <w:rFonts w:eastAsia="黑体"/>
          <w:sz w:val="32"/>
          <w:szCs w:val="32"/>
        </w:rPr>
        <w:br w:type="page"/>
      </w:r>
    </w:p>
    <w:p w14:paraId="6D7C81CB" w14:textId="6C774BE5" w:rsidR="005C3F95" w:rsidRDefault="005C3F95" w:rsidP="00EC35E6">
      <w:pPr>
        <w:spacing w:beforeLines="50" w:before="163" w:afterLines="50" w:after="163" w:line="400" w:lineRule="exact"/>
        <w:jc w:val="center"/>
        <w:outlineLvl w:val="0"/>
        <w:rPr>
          <w:rFonts w:eastAsia="黑体"/>
          <w:sz w:val="32"/>
          <w:szCs w:val="32"/>
        </w:rPr>
      </w:pPr>
      <w:commentRangeStart w:id="27"/>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bookmarkEnd w:id="26"/>
      <w:commentRangeEnd w:id="27"/>
      <w:r w:rsidR="0078767E">
        <w:rPr>
          <w:rStyle w:val="aff3"/>
        </w:rPr>
        <w:commentReference w:id="27"/>
      </w:r>
    </w:p>
    <w:p w14:paraId="5C8C41D4" w14:textId="77777777"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14:paraId="0BC6503D" w14:textId="77777777"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bookmarkStart w:id="28" w:name="_Toc97175"/>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bookmarkEnd w:id="28"/>
    </w:p>
    <w:p w14:paraId="5200EF0E" w14:textId="77777777"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14:paraId="08DFBD16" w14:textId="77777777"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14:paraId="0A65B609" w14:textId="77777777" w:rsidR="00870087" w:rsidRPr="00AF35D8" w:rsidRDefault="001A5DA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当前传统的农户行为理论主要有三大学派，代表者分别</w:t>
      </w:r>
      <w:proofErr w:type="gramStart"/>
      <w:r>
        <w:rPr>
          <w:rFonts w:ascii="Times New Roman" w:hAnsi="Times New Roman" w:cs="Times New Roman" w:hint="eastAsia"/>
          <w:sz w:val="24"/>
          <w:szCs w:val="24"/>
        </w:rPr>
        <w:t>是恰亚诺</w:t>
      </w:r>
      <w:proofErr w:type="gramEnd"/>
      <w:r>
        <w:rPr>
          <w:rFonts w:ascii="Times New Roman" w:hAnsi="Times New Roman" w:cs="Times New Roman" w:hint="eastAsia"/>
          <w:sz w:val="24"/>
          <w:szCs w:val="24"/>
        </w:rPr>
        <w:t>夫、舒尔茨和黄宗智。</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夫用劳动消费均衡论和家庭周期</w:t>
      </w:r>
      <w:proofErr w:type="gramStart"/>
      <w:r w:rsidR="00870087" w:rsidRPr="00AF35D8">
        <w:rPr>
          <w:rFonts w:ascii="Times New Roman" w:hAnsi="Times New Roman" w:cs="Times New Roman" w:hint="eastAsia"/>
          <w:sz w:val="24"/>
          <w:szCs w:val="24"/>
        </w:rPr>
        <w:t>说分析</w:t>
      </w:r>
      <w:proofErr w:type="gramEnd"/>
      <w:r w:rsidR="00870087" w:rsidRPr="00AF35D8">
        <w:rPr>
          <w:rFonts w:ascii="Times New Roman" w:hAnsi="Times New Roman" w:cs="Times New Roman" w:hint="eastAsia"/>
          <w:sz w:val="24"/>
          <w:szCs w:val="24"/>
        </w:rPr>
        <w:t>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夫认为家庭的生产由劳动辛苦程度和需求的满足之间的均衡点决定。</w:t>
      </w:r>
    </w:p>
    <w:p w14:paraId="7B051DDB"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14:paraId="0E57494E"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w:t>
      </w:r>
      <w:r w:rsidRPr="00AF35D8">
        <w:rPr>
          <w:rFonts w:ascii="Times New Roman" w:hAnsi="Times New Roman" w:cs="Times New Roman" w:hint="eastAsia"/>
          <w:sz w:val="24"/>
          <w:szCs w:val="24"/>
        </w:rPr>
        <w:lastRenderedPageBreak/>
        <w:t>农户种植行为呈现出不符合经济学理论的现象，劳动的边际报酬远远低于市场工资。</w:t>
      </w:r>
    </w:p>
    <w:p w14:paraId="45A3FACB" w14:textId="77777777"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14:paraId="3ED92632" w14:textId="77777777"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14:paraId="2B9B2DF2" w14:textId="77777777" w:rsidR="004217BA" w:rsidRPr="00AF35D8" w:rsidRDefault="0083097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14:paraId="7B3E7853" w14:textId="77777777"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可分性为</w:t>
      </w:r>
      <w:r w:rsidR="0083097F"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83097F"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w:t>
      </w:r>
      <w:proofErr w:type="gramStart"/>
      <w:r w:rsidR="000E08D3" w:rsidRPr="00AF35D8">
        <w:rPr>
          <w:rFonts w:ascii="Times New Roman" w:hAnsi="Times New Roman" w:cs="Times New Roman" w:hint="eastAsia"/>
          <w:sz w:val="24"/>
          <w:szCs w:val="24"/>
        </w:rPr>
        <w:t>不</w:t>
      </w:r>
      <w:proofErr w:type="gramEnd"/>
      <w:r w:rsidR="000E08D3" w:rsidRPr="00AF35D8">
        <w:rPr>
          <w:rFonts w:ascii="Times New Roman" w:hAnsi="Times New Roman" w:cs="Times New Roman" w:hint="eastAsia"/>
          <w:sz w:val="24"/>
          <w:szCs w:val="24"/>
        </w:rPr>
        <w:t>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14:paraId="269AF912" w14:textId="77777777"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14:paraId="2DB86020"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2251F731" w14:textId="309DB869" w:rsidR="009F2D2A" w:rsidRPr="00EC35E6" w:rsidRDefault="009F2D2A" w:rsidP="009F2D2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规模经济理论</w:t>
      </w:r>
    </w:p>
    <w:p w14:paraId="3D84C980" w14:textId="77777777" w:rsidR="009F2D2A" w:rsidRPr="002E7CCF" w:rsidRDefault="009F2D2A" w:rsidP="009F2D2A">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农业生产上的规模报酬不变已是学者们认定的理论，在追加相同比例的投入要素时，产出也以该比例相应增加。土地，作为其他所有生产要素的载体，是农业调整生产规模的关键标志。</w:t>
      </w:r>
      <w:r>
        <w:rPr>
          <w:rFonts w:ascii="Times New Roman" w:hAnsi="Times New Roman" w:cs="Times New Roman" w:hint="eastAsia"/>
          <w:sz w:val="24"/>
          <w:szCs w:val="24"/>
        </w:rPr>
        <w:t>在市场完全竞争，要素充分的情况下，农户的不同地块，不同规模的农户之间的土地的边际生产应该是相等的。否则农户就可以根据每块土地的产出情况合理的不断调整已有资源的配置，达到最优。</w:t>
      </w:r>
      <w:r w:rsidRPr="00AF35D8">
        <w:rPr>
          <w:rFonts w:ascii="Times New Roman" w:hAnsi="Times New Roman" w:cs="Times New Roman" w:hint="eastAsia"/>
          <w:sz w:val="24"/>
          <w:szCs w:val="24"/>
        </w:rPr>
        <w:t>在这种逻辑下，以亩均产量衡量的土地生产率不应随着农地经营规模的变动而变动。</w:t>
      </w:r>
    </w:p>
    <w:p w14:paraId="2A32FDE8" w14:textId="77777777"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29"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29"/>
    </w:p>
    <w:p w14:paraId="01436EEC" w14:textId="77777777"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14:paraId="13030BB5" w14:textId="77777777"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14:paraId="76E4EC87" w14:textId="77777777"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14:paraId="4752F137" w14:textId="77777777"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30" w:name="_Toc97177"/>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bookmarkEnd w:id="30"/>
    </w:p>
    <w:p w14:paraId="53FC9815" w14:textId="77777777" w:rsidR="00F80F35" w:rsidRPr="00AF35D8" w:rsidRDefault="00F80F35" w:rsidP="00F80F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假说</w:t>
      </w:r>
      <w:proofErr w:type="gramStart"/>
      <w:r>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Pr>
          <w:rFonts w:ascii="Times New Roman" w:hAnsi="Times New Roman" w:cs="Times New Roman" w:hint="eastAsia"/>
          <w:sz w:val="24"/>
          <w:szCs w:val="24"/>
        </w:rPr>
        <w:t>家庭劳动力与雇佣劳动力内在的差别，是农业生产的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可分性的主要原因，也是农业生产产生规模经济的主要原因。</w:t>
      </w:r>
    </w:p>
    <w:p w14:paraId="1C6333F3" w14:textId="77777777" w:rsidR="00FB5BB3" w:rsidRPr="0040594B" w:rsidRDefault="00FB5BB3" w:rsidP="00FB5BB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假说二：在土地和劳动力市场不完善的市场上，农户难以灵活调整土地面积和劳动力就业情况，存在小规模农户劳动力冗余，大规模农户土地过剩的情况。</w:t>
      </w:r>
    </w:p>
    <w:p w14:paraId="24CCAE59" w14:textId="77777777" w:rsidR="00FB5BB3" w:rsidRDefault="00FB5BB3" w:rsidP="00FB5BB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r>
        <w:rPr>
          <w:rFonts w:ascii="Times New Roman" w:hAnsi="Times New Roman" w:cs="Times New Roman" w:hint="eastAsia"/>
          <w:sz w:val="24"/>
          <w:szCs w:val="24"/>
        </w:rPr>
        <w:t>三</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随着农地经营规模的扩大，家庭劳动力的精耕细作的</w:t>
      </w:r>
      <w:r w:rsidR="0038666D">
        <w:rPr>
          <w:rFonts w:ascii="Times New Roman" w:hAnsi="Times New Roman" w:cs="Times New Roman" w:hint="eastAsia"/>
          <w:sz w:val="24"/>
          <w:szCs w:val="24"/>
        </w:rPr>
        <w:t>优势</w:t>
      </w:r>
      <w:r w:rsidRPr="00AF35D8">
        <w:rPr>
          <w:rFonts w:ascii="Times New Roman" w:hAnsi="Times New Roman" w:cs="Times New Roman"/>
          <w:sz w:val="24"/>
          <w:szCs w:val="24"/>
        </w:rPr>
        <w:t>逐渐发挥殆尽，</w:t>
      </w:r>
      <w:r w:rsidR="0038666D">
        <w:rPr>
          <w:rFonts w:ascii="Times New Roman" w:hAnsi="Times New Roman" w:cs="Times New Roman" w:hint="eastAsia"/>
          <w:sz w:val="24"/>
          <w:szCs w:val="24"/>
        </w:rPr>
        <w:t>雇佣劳动力生产性低于家庭劳动力，导致土地生产率随着规模的扩大呈现先增加后下降的趋势。</w:t>
      </w:r>
    </w:p>
    <w:p w14:paraId="2458576A" w14:textId="77777777"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31" w:name="_Toc97178"/>
      <w:commentRangeStart w:id="32"/>
      <w:r w:rsidRPr="00F8195A">
        <w:rPr>
          <w:rFonts w:ascii="Times New Roman" w:eastAsia="黑体" w:hAnsi="Times New Roman" w:cs="Times New Roman"/>
          <w:sz w:val="28"/>
          <w:szCs w:val="28"/>
        </w:rPr>
        <w:t>3</w:t>
      </w:r>
      <w:r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31"/>
      <w:commentRangeEnd w:id="32"/>
      <w:r w:rsidR="00781428">
        <w:rPr>
          <w:rStyle w:val="aff3"/>
        </w:rPr>
        <w:commentReference w:id="32"/>
      </w:r>
    </w:p>
    <w:p w14:paraId="6C1E5552" w14:textId="77777777" w:rsidR="0038666D" w:rsidRDefault="0040594B" w:rsidP="0040594B">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F8195A">
        <w:rPr>
          <w:rFonts w:ascii="Times New Roman" w:hAnsi="Times New Roman" w:cs="Times New Roman"/>
          <w:sz w:val="24"/>
          <w:szCs w:val="24"/>
        </w:rPr>
        <w:t>1</w:t>
      </w:r>
      <w:r w:rsidRPr="0040594B">
        <w:rPr>
          <w:rFonts w:ascii="Times New Roman" w:hAnsi="Times New Roman" w:cs="Times New Roman" w:hint="eastAsia"/>
          <w:sz w:val="24"/>
          <w:szCs w:val="24"/>
        </w:rPr>
        <w:t>）</w:t>
      </w:r>
      <w:r w:rsidR="0038666D">
        <w:rPr>
          <w:rFonts w:ascii="Times New Roman" w:hAnsi="Times New Roman" w:cs="Times New Roman" w:hint="eastAsia"/>
          <w:sz w:val="24"/>
          <w:szCs w:val="24"/>
        </w:rPr>
        <w:t>农户</w:t>
      </w:r>
      <w:r w:rsidR="00151B64">
        <w:rPr>
          <w:rFonts w:ascii="Times New Roman" w:hAnsi="Times New Roman" w:cs="Times New Roman" w:hint="eastAsia"/>
          <w:sz w:val="24"/>
          <w:szCs w:val="24"/>
        </w:rPr>
        <w:t>如何生产的传统看法包括满足家庭消费需要、利润最大化和在消费和利润之间平衡三种说法</w:t>
      </w:r>
      <w:r w:rsidR="00CA3EE3">
        <w:rPr>
          <w:rFonts w:ascii="Times New Roman" w:hAnsi="Times New Roman" w:cs="Times New Roman" w:hint="eastAsia"/>
          <w:sz w:val="24"/>
          <w:szCs w:val="24"/>
        </w:rPr>
        <w:t>，关键区别在于农村市场的完善程度。基于农户行为理论、</w:t>
      </w:r>
      <w:proofErr w:type="gramStart"/>
      <w:r w:rsidR="00CA3EE3">
        <w:rPr>
          <w:rFonts w:ascii="Times New Roman" w:hAnsi="Times New Roman" w:cs="Times New Roman" w:hint="eastAsia"/>
          <w:sz w:val="24"/>
          <w:szCs w:val="24"/>
        </w:rPr>
        <w:t>不</w:t>
      </w:r>
      <w:proofErr w:type="gramEnd"/>
      <w:r w:rsidR="00CA3EE3">
        <w:rPr>
          <w:rFonts w:ascii="Times New Roman" w:hAnsi="Times New Roman" w:cs="Times New Roman" w:hint="eastAsia"/>
          <w:sz w:val="24"/>
          <w:szCs w:val="24"/>
        </w:rPr>
        <w:t>可分性假说和规模经济理论，可推测在农村发展良好的现代，农户生产的动机为利润最大化。</w:t>
      </w:r>
    </w:p>
    <w:p w14:paraId="62BC267E" w14:textId="77777777" w:rsidR="004C1DFA" w:rsidRDefault="00CA3EE3" w:rsidP="00CA3E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可分性利于大规模农户获得规模经济。因此，土地生产率随着经营规模如何变化取决于这两者哪个发挥了更大的作用。</w:t>
      </w:r>
    </w:p>
    <w:p w14:paraId="2EF76DF6" w14:textId="77777777" w:rsidR="00E36319" w:rsidRDefault="00E36319">
      <w:pPr>
        <w:rPr>
          <w:rFonts w:ascii="Times New Roman" w:hAnsi="Times New Roman" w:cs="Times New Roman"/>
          <w:sz w:val="24"/>
          <w:szCs w:val="24"/>
        </w:rPr>
      </w:pPr>
      <w:bookmarkStart w:id="33" w:name="_Toc97179"/>
      <w:r>
        <w:rPr>
          <w:rFonts w:ascii="Times New Roman" w:hAnsi="Times New Roman" w:cs="Times New Roman"/>
          <w:sz w:val="24"/>
          <w:szCs w:val="24"/>
        </w:rPr>
        <w:br w:type="page"/>
      </w:r>
    </w:p>
    <w:p w14:paraId="452E2049" w14:textId="154C6626"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33"/>
    </w:p>
    <w:p w14:paraId="15997035" w14:textId="77777777"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14:paraId="3A725302" w14:textId="77777777"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34"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34"/>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77777777"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F8195A">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14:paraId="1AE0C697" w14:textId="77777777"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35"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35"/>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3B6ADA2B" w14:textId="77777777" w:rsidR="00E36319" w:rsidRDefault="00E36319">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77777777"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2</w:t>
      </w: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00C01B11">
        <w:rPr>
          <w:rFonts w:ascii="Times New Roman" w:hAnsi="Times New Roman" w:cs="Times New Roman" w:hint="eastAsia"/>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7777777"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4</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末经</w:t>
      </w:r>
      <w:proofErr w:type="gramEnd"/>
      <w:r w:rsidRPr="00C62D74">
        <w:rPr>
          <w:rFonts w:ascii="Times New Roman" w:hAnsi="Times New Roman" w:cs="Times New Roman" w:hint="eastAsia"/>
          <w:sz w:val="24"/>
          <w:szCs w:val="24"/>
        </w:rPr>
        <w:t>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77777777"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573FA4">
        <w:rPr>
          <w:rFonts w:ascii="Times New Roman" w:hAnsi="Times New Roman" w:cs="Times New Roman" w:hint="eastAsia"/>
          <w:sz w:val="24"/>
          <w:szCs w:val="24"/>
        </w:rPr>
        <w:t>兼业程度（</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7777777"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w:t>
      </w:r>
      <w:r w:rsidRPr="00C62D74">
        <w:rPr>
          <w:rFonts w:ascii="Times New Roman" w:hAnsi="Times New Roman" w:cs="Times New Roman" w:hint="eastAsia"/>
          <w:sz w:val="24"/>
          <w:szCs w:val="24"/>
        </w:rPr>
        <w:lastRenderedPageBreak/>
        <w:t>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77777777"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36"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36"/>
    </w:p>
    <w:p w14:paraId="4A0DACC2" w14:textId="333DE16D"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w:t>
      </w:r>
      <w:ins w:id="37" w:author="翠红 曾" w:date="2019-02-12T16:04:00Z">
        <w:r w:rsidR="00C122D0">
          <w:rPr>
            <w:rFonts w:ascii="Times New Roman" w:hAnsi="Times New Roman" w:cs="Times New Roman" w:hint="eastAsia"/>
            <w:sz w:val="24"/>
            <w:szCs w:val="24"/>
          </w:rPr>
          <w:t>稳定</w:t>
        </w:r>
      </w:ins>
      <w:del w:id="38" w:author="翠红 曾" w:date="2019-02-12T16:04:00Z">
        <w:r w:rsidR="00C412BC" w:rsidRPr="00C62D74" w:rsidDel="00C122D0">
          <w:rPr>
            <w:rFonts w:ascii="Times New Roman" w:hAnsi="Times New Roman" w:cs="Times New Roman" w:hint="eastAsia"/>
            <w:sz w:val="24"/>
            <w:szCs w:val="24"/>
          </w:rPr>
          <w:delText>本定</w:delText>
        </w:r>
      </w:del>
      <w:r w:rsidR="00C412BC" w:rsidRPr="00C62D74">
        <w:rPr>
          <w:rFonts w:ascii="Times New Roman" w:hAnsi="Times New Roman" w:cs="Times New Roman" w:hint="eastAsia"/>
          <w:sz w:val="24"/>
          <w:szCs w:val="24"/>
        </w:rPr>
        <w:t>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77777777" w:rsidR="0088543A" w:rsidRPr="00C62D74" w:rsidRDefault="00643EB7" w:rsidP="00C768B8">
      <w:pPr>
        <w:spacing w:after="0" w:line="400" w:lineRule="exact"/>
        <w:ind w:firstLineChars="200" w:firstLine="480"/>
        <w:rPr>
          <w:rFonts w:ascii="Times New Roman" w:hAnsi="Times New Roman" w:cs="Times New Roman"/>
          <w:sz w:val="24"/>
          <w:szCs w:val="24"/>
        </w:rPr>
      </w:pPr>
      <w:r w:rsidRPr="00781428">
        <w:rPr>
          <w:rFonts w:ascii="Times New Roman" w:hAnsi="Times New Roman" w:cs="Times New Roman" w:hint="eastAsia"/>
          <w:sz w:val="24"/>
          <w:szCs w:val="24"/>
          <w:highlight w:val="yellow"/>
        </w:rPr>
        <w:t>（一）</w:t>
      </w:r>
      <w:r w:rsidRPr="00C62D74">
        <w:rPr>
          <w:rFonts w:ascii="Times New Roman" w:hAnsi="Times New Roman" w:cs="Times New Roman" w:hint="eastAsia"/>
          <w:sz w:val="24"/>
          <w:szCs w:val="24"/>
        </w:rPr>
        <w:t>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14:paraId="43055DBF" w14:textId="77777777" w:rsidR="00155960" w:rsidRPr="00C62D74" w:rsidRDefault="00451111" w:rsidP="00C768B8">
      <w:pPr>
        <w:spacing w:after="0" w:line="400" w:lineRule="exact"/>
        <w:ind w:firstLineChars="200" w:firstLine="480"/>
        <w:rPr>
          <w:rFonts w:ascii="Times New Roman" w:hAnsi="Times New Roman" w:cs="Times New Roman"/>
          <w:sz w:val="24"/>
          <w:szCs w:val="24"/>
        </w:rPr>
      </w:pPr>
      <w:r w:rsidRPr="00781428">
        <w:rPr>
          <w:rFonts w:ascii="Times New Roman" w:hAnsi="Times New Roman" w:cs="Times New Roman" w:hint="eastAsia"/>
          <w:sz w:val="24"/>
          <w:szCs w:val="24"/>
          <w:highlight w:val="yellow"/>
        </w:rPr>
        <w:t>（二）</w:t>
      </w:r>
      <w:r w:rsidRPr="00C62D74">
        <w:rPr>
          <w:rFonts w:ascii="Times New Roman" w:hAnsi="Times New Roman" w:cs="Times New Roman" w:hint="eastAsia"/>
          <w:sz w:val="24"/>
          <w:szCs w:val="24"/>
        </w:rPr>
        <w:t>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14:paraId="3FEA3005" w14:textId="77777777" w:rsidR="00C526CA" w:rsidRPr="00C62D74" w:rsidRDefault="00476149" w:rsidP="00C768B8">
      <w:pPr>
        <w:spacing w:after="0" w:line="400" w:lineRule="exact"/>
        <w:ind w:firstLineChars="200" w:firstLine="480"/>
        <w:rPr>
          <w:rFonts w:ascii="Times New Roman" w:hAnsi="Times New Roman" w:cs="Times New Roman"/>
          <w:sz w:val="24"/>
          <w:szCs w:val="24"/>
        </w:rPr>
      </w:pPr>
      <w:r w:rsidRPr="00781428">
        <w:rPr>
          <w:rFonts w:ascii="Times New Roman" w:hAnsi="Times New Roman" w:cs="Times New Roman" w:hint="eastAsia"/>
          <w:sz w:val="24"/>
          <w:szCs w:val="24"/>
          <w:highlight w:val="yellow"/>
        </w:rPr>
        <w:lastRenderedPageBreak/>
        <w:t>（三）</w:t>
      </w:r>
      <w:r w:rsidRPr="00C62D74">
        <w:rPr>
          <w:rFonts w:ascii="Times New Roman" w:hAnsi="Times New Roman" w:cs="Times New Roman" w:hint="eastAsia"/>
          <w:sz w:val="24"/>
          <w:szCs w:val="24"/>
        </w:rPr>
        <w:t>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7777777"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w:t>
      </w:r>
      <w:r w:rsidRPr="00C62D74">
        <w:rPr>
          <w:rFonts w:ascii="Times New Roman" w:hAnsi="Times New Roman" w:cs="Times New Roman" w:hint="eastAsia"/>
          <w:sz w:val="24"/>
          <w:szCs w:val="24"/>
        </w:rPr>
        <w:lastRenderedPageBreak/>
        <w:t>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53B393A" wp14:editId="2C0F4D40">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CC6011"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CC6011" w:rsidRPr="002E0998" w:rsidRDefault="00CC6011"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CC6011"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CC6011"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CC6011" w:rsidRPr="002E0998" w:rsidRDefault="00CC6011"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CC6011"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r>
                            <w:tr w:rsidR="00CC6011"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w:t>
                                  </w:r>
                                  <w:proofErr w:type="gramStart"/>
                                  <w:r w:rsidRPr="002E0998">
                                    <w:rPr>
                                      <w:rFonts w:ascii="宋体" w:eastAsia="宋体" w:hAnsi="宋体" w:cs="Times New Roman" w:hint="eastAsia"/>
                                      <w:color w:val="000000"/>
                                      <w:sz w:val="21"/>
                                      <w:szCs w:val="21"/>
                                    </w:rPr>
                                    <w:t>千克</w:t>
                                  </w:r>
                                  <w:r w:rsidRPr="002E0998">
                                    <w:rPr>
                                      <w:rFonts w:ascii="Times New Roman" w:eastAsia="等线" w:hAnsi="Times New Roman" w:cs="Times New Roman"/>
                                      <w:color w:val="000000"/>
                                      <w:sz w:val="21"/>
                                      <w:szCs w:val="21"/>
                                    </w:rPr>
                                    <w:t>/</w:t>
                                  </w:r>
                                  <w:proofErr w:type="gramEnd"/>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CC6011"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C6011"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C6011"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CC6011"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r>
                            <w:tr w:rsidR="00CC6011"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CC6011"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C6011"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r>
                            <w:tr w:rsidR="00CC6011"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CC6011" w:rsidRDefault="00CC60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448"/>
                        <w:gridCol w:w="531"/>
                        <w:gridCol w:w="781"/>
                        <w:gridCol w:w="849"/>
                        <w:gridCol w:w="849"/>
                        <w:gridCol w:w="795"/>
                        <w:gridCol w:w="849"/>
                        <w:gridCol w:w="849"/>
                        <w:gridCol w:w="795"/>
                        <w:gridCol w:w="849"/>
                        <w:gridCol w:w="849"/>
                        <w:gridCol w:w="795"/>
                        <w:gridCol w:w="849"/>
                        <w:gridCol w:w="849"/>
                      </w:tblGrid>
                      <w:tr w:rsidR="00CC6011"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CC6011" w:rsidRPr="002E0998" w:rsidRDefault="00CC6011"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CC6011"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CC6011"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CC6011" w:rsidRPr="002E0998" w:rsidRDefault="00CC6011"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CC6011" w:rsidRPr="002E0998" w:rsidRDefault="00CC6011"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CC6011"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r>
                      <w:tr w:rsidR="00CC6011"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w:t>
                            </w:r>
                            <w:proofErr w:type="gramStart"/>
                            <w:r w:rsidRPr="002E0998">
                              <w:rPr>
                                <w:rFonts w:ascii="宋体" w:eastAsia="宋体" w:hAnsi="宋体" w:cs="Times New Roman" w:hint="eastAsia"/>
                                <w:color w:val="000000"/>
                                <w:sz w:val="21"/>
                                <w:szCs w:val="21"/>
                              </w:rPr>
                              <w:t>千克</w:t>
                            </w:r>
                            <w:r w:rsidRPr="002E0998">
                              <w:rPr>
                                <w:rFonts w:ascii="Times New Roman" w:eastAsia="等线" w:hAnsi="Times New Roman" w:cs="Times New Roman"/>
                                <w:color w:val="000000"/>
                                <w:sz w:val="21"/>
                                <w:szCs w:val="21"/>
                              </w:rPr>
                              <w:t>/</w:t>
                            </w:r>
                            <w:proofErr w:type="gramEnd"/>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CC6011"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C6011"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C6011"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CC6011"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r>
                      <w:tr w:rsidR="00CC6011"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CC6011"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CC6011"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CC6011" w:rsidRPr="002E0998" w:rsidRDefault="00CC6011"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CC6011" w:rsidRPr="00813379" w:rsidRDefault="00CC6011" w:rsidP="003158A9">
                            <w:pPr>
                              <w:spacing w:after="0" w:line="240" w:lineRule="auto"/>
                              <w:jc w:val="right"/>
                              <w:rPr>
                                <w:rFonts w:ascii="Times New Roman" w:eastAsia="Times New Roman" w:hAnsi="Times New Roman" w:cs="Times New Roman"/>
                                <w:sz w:val="21"/>
                                <w:szCs w:val="21"/>
                              </w:rPr>
                            </w:pPr>
                          </w:p>
                        </w:tc>
                      </w:tr>
                      <w:tr w:rsidR="00CC6011"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CC6011"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CC6011" w:rsidRPr="002E0998" w:rsidRDefault="00CC6011"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CC6011" w:rsidRPr="00813379" w:rsidRDefault="00CC6011"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CC6011" w:rsidRDefault="00CC6011"/>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19"/>
          <w:headerReference w:type="default" r:id="rId20"/>
          <w:pgSz w:w="11906" w:h="16838" w:code="9"/>
          <w:pgMar w:top="1701" w:right="1418" w:bottom="1418" w:left="1701" w:header="1304" w:footer="1020" w:gutter="0"/>
          <w:cols w:space="425"/>
          <w:docGrid w:type="lines" w:linePitch="326"/>
        </w:sectPr>
      </w:pPr>
    </w:p>
    <w:p w14:paraId="343B3A08" w14:textId="77777777"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随规模</w:t>
      </w:r>
      <w:proofErr w:type="gramEnd"/>
      <w:r w:rsidR="00FC2AC5" w:rsidRPr="00C62D74">
        <w:rPr>
          <w:rFonts w:ascii="Times New Roman" w:hAnsi="Times New Roman" w:cs="Times New Roman" w:hint="eastAsia"/>
          <w:sz w:val="24"/>
          <w:szCs w:val="24"/>
        </w:rPr>
        <w:t>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6213484B" wp14:editId="18C9605B">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CC6011"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CC6011" w:rsidRPr="004D4E71" w:rsidRDefault="00CC6011"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CC6011"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CC6011"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CC6011" w:rsidRPr="0099673B" w:rsidRDefault="00CC6011"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CC6011" w:rsidRPr="0099673B" w:rsidRDefault="00CC6011"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CC6011"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CC6011" w:rsidRPr="0099673B" w:rsidRDefault="00CC6011" w:rsidP="008764DF">
                                  <w:pPr>
                                    <w:spacing w:after="0" w:line="240" w:lineRule="auto"/>
                                    <w:rPr>
                                      <w:rFonts w:ascii="Times New Roman" w:eastAsia="Times New Roman" w:hAnsi="Times New Roman" w:cs="Times New Roman"/>
                                      <w:sz w:val="21"/>
                                      <w:szCs w:val="21"/>
                                    </w:rPr>
                                  </w:pPr>
                                </w:p>
                              </w:tc>
                            </w:tr>
                            <w:tr w:rsidR="00CC6011"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w:t>
                                  </w:r>
                                  <w:proofErr w:type="gramStart"/>
                                  <w:r w:rsidRPr="0099673B">
                                    <w:rPr>
                                      <w:rFonts w:ascii="Times New Roman" w:eastAsia="宋体" w:hAnsi="Times New Roman" w:cs="Times New Roman"/>
                                      <w:color w:val="000000"/>
                                      <w:sz w:val="21"/>
                                      <w:szCs w:val="21"/>
                                    </w:rPr>
                                    <w:t>千克</w:t>
                                  </w:r>
                                  <w:r w:rsidRPr="0099673B">
                                    <w:rPr>
                                      <w:rFonts w:ascii="Times New Roman" w:eastAsia="等线" w:hAnsi="Times New Roman" w:cs="Times New Roman"/>
                                      <w:color w:val="000000"/>
                                      <w:sz w:val="21"/>
                                      <w:szCs w:val="21"/>
                                    </w:rPr>
                                    <w:t>/</w:t>
                                  </w:r>
                                  <w:proofErr w:type="gramEnd"/>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CC6011"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C6011"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CC6011" w:rsidRPr="0099673B" w:rsidRDefault="00CC6011" w:rsidP="008764DF">
                                  <w:pPr>
                                    <w:spacing w:after="0" w:line="240" w:lineRule="auto"/>
                                    <w:rPr>
                                      <w:rFonts w:ascii="Times New Roman" w:eastAsia="Times New Roman" w:hAnsi="Times New Roman" w:cs="Times New Roman"/>
                                      <w:sz w:val="21"/>
                                      <w:szCs w:val="21"/>
                                    </w:rPr>
                                  </w:pPr>
                                </w:p>
                              </w:tc>
                            </w:tr>
                            <w:tr w:rsidR="00CC6011"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C6011"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CC6011"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CC6011" w:rsidRPr="0099673B" w:rsidRDefault="00CC6011" w:rsidP="008764DF">
                                  <w:pPr>
                                    <w:spacing w:after="0" w:line="240" w:lineRule="auto"/>
                                    <w:rPr>
                                      <w:rFonts w:ascii="Times New Roman" w:eastAsia="Times New Roman" w:hAnsi="Times New Roman" w:cs="Times New Roman"/>
                                      <w:sz w:val="21"/>
                                      <w:szCs w:val="21"/>
                                    </w:rPr>
                                  </w:pPr>
                                </w:p>
                              </w:tc>
                            </w:tr>
                            <w:tr w:rsidR="00CC6011"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C6011"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CC6011" w:rsidRDefault="00CC60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CC6011"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CC6011" w:rsidRPr="004D4E71" w:rsidRDefault="00CC6011"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CC6011"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CC6011"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CC6011" w:rsidRPr="0099673B" w:rsidRDefault="00CC6011"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CC6011" w:rsidRPr="0099673B" w:rsidRDefault="00CC6011"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CC6011" w:rsidRPr="0099673B" w:rsidRDefault="00CC6011"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CC6011"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CC6011" w:rsidRPr="0099673B" w:rsidRDefault="00CC6011" w:rsidP="008764DF">
                            <w:pPr>
                              <w:spacing w:after="0" w:line="240" w:lineRule="auto"/>
                              <w:rPr>
                                <w:rFonts w:ascii="Times New Roman" w:eastAsia="Times New Roman" w:hAnsi="Times New Roman" w:cs="Times New Roman"/>
                                <w:sz w:val="21"/>
                                <w:szCs w:val="21"/>
                              </w:rPr>
                            </w:pPr>
                          </w:p>
                        </w:tc>
                      </w:tr>
                      <w:tr w:rsidR="00CC6011"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w:t>
                            </w:r>
                            <w:proofErr w:type="gramStart"/>
                            <w:r w:rsidRPr="0099673B">
                              <w:rPr>
                                <w:rFonts w:ascii="Times New Roman" w:eastAsia="宋体" w:hAnsi="Times New Roman" w:cs="Times New Roman"/>
                                <w:color w:val="000000"/>
                                <w:sz w:val="21"/>
                                <w:szCs w:val="21"/>
                              </w:rPr>
                              <w:t>千克</w:t>
                            </w:r>
                            <w:r w:rsidRPr="0099673B">
                              <w:rPr>
                                <w:rFonts w:ascii="Times New Roman" w:eastAsia="等线" w:hAnsi="Times New Roman" w:cs="Times New Roman"/>
                                <w:color w:val="000000"/>
                                <w:sz w:val="21"/>
                                <w:szCs w:val="21"/>
                              </w:rPr>
                              <w:t>/</w:t>
                            </w:r>
                            <w:proofErr w:type="gramEnd"/>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CC6011"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C6011"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CC6011" w:rsidRPr="0099673B" w:rsidRDefault="00CC6011" w:rsidP="008764DF">
                            <w:pPr>
                              <w:spacing w:after="0" w:line="240" w:lineRule="auto"/>
                              <w:rPr>
                                <w:rFonts w:ascii="Times New Roman" w:eastAsia="Times New Roman" w:hAnsi="Times New Roman" w:cs="Times New Roman"/>
                                <w:sz w:val="21"/>
                                <w:szCs w:val="21"/>
                              </w:rPr>
                            </w:pPr>
                          </w:p>
                        </w:tc>
                      </w:tr>
                      <w:tr w:rsidR="00CC6011"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C6011"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CC6011"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CC6011"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CC6011" w:rsidRPr="0099673B" w:rsidRDefault="00CC6011"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CC6011" w:rsidRPr="0099673B" w:rsidRDefault="00CC6011"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CC6011" w:rsidRPr="0099673B" w:rsidRDefault="00CC6011" w:rsidP="008764DF">
                            <w:pPr>
                              <w:spacing w:after="0" w:line="240" w:lineRule="auto"/>
                              <w:rPr>
                                <w:rFonts w:ascii="Times New Roman" w:eastAsia="Times New Roman" w:hAnsi="Times New Roman" w:cs="Times New Roman"/>
                                <w:sz w:val="21"/>
                                <w:szCs w:val="21"/>
                              </w:rPr>
                            </w:pPr>
                          </w:p>
                        </w:tc>
                      </w:tr>
                      <w:tr w:rsidR="00CC6011"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CC6011"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CC6011" w:rsidRPr="0099673B" w:rsidRDefault="00CC6011"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CC6011" w:rsidRPr="0099673B" w:rsidRDefault="00CC6011"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CC6011" w:rsidRPr="0099673B" w:rsidRDefault="00CC6011"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CC6011" w:rsidRDefault="00CC6011"/>
                  </w:txbxContent>
                </v:textbox>
                <w10:wrap type="square" anchorx="margin" anchory="margin"/>
              </v:shape>
            </w:pict>
          </mc:Fallback>
        </mc:AlternateContent>
      </w:r>
    </w:p>
    <w:p w14:paraId="183C4285" w14:textId="77777777"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0F3FA9B">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CC6011" w:rsidRDefault="00CC6011"/>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CC6011"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CC6011" w:rsidRPr="00EB144D" w:rsidRDefault="00CC6011" w:rsidP="00830933">
                                  <w:pPr>
                                    <w:spacing w:after="0" w:line="240" w:lineRule="auto"/>
                                    <w:jc w:val="center"/>
                                    <w:rPr>
                                      <w:rFonts w:ascii="Times New Roman" w:eastAsia="等线" w:hAnsi="Times New Roman" w:cs="Times New Roman"/>
                                      <w:b/>
                                      <w:bCs/>
                                      <w:color w:val="000000"/>
                                      <w:sz w:val="24"/>
                                      <w:szCs w:val="24"/>
                                    </w:rPr>
                                  </w:pPr>
                                  <w:bookmarkStart w:id="39"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39"/>
                                </w:p>
                              </w:tc>
                            </w:tr>
                            <w:tr w:rsidR="00CC6011"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CC6011"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CC6011" w:rsidRPr="00EB144D" w:rsidRDefault="00CC6011"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CC6011" w:rsidRPr="00EB144D" w:rsidRDefault="00CC6011"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CC6011"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CC6011" w:rsidRPr="00EB144D" w:rsidRDefault="00CC6011" w:rsidP="00830933">
                                  <w:pPr>
                                    <w:spacing w:after="0" w:line="240" w:lineRule="auto"/>
                                    <w:rPr>
                                      <w:rFonts w:ascii="Times New Roman" w:eastAsia="Times New Roman" w:hAnsi="Times New Roman" w:cs="Times New Roman"/>
                                      <w:sz w:val="21"/>
                                      <w:szCs w:val="21"/>
                                    </w:rPr>
                                  </w:pPr>
                                </w:p>
                              </w:tc>
                            </w:tr>
                            <w:tr w:rsidR="00CC6011"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w:t>
                                  </w:r>
                                  <w:proofErr w:type="gramStart"/>
                                  <w:r w:rsidRPr="00EB144D">
                                    <w:rPr>
                                      <w:rFonts w:ascii="宋体" w:eastAsia="宋体" w:hAnsi="宋体" w:cs="Times New Roman" w:hint="eastAsia"/>
                                      <w:color w:val="000000"/>
                                      <w:sz w:val="21"/>
                                      <w:szCs w:val="21"/>
                                    </w:rPr>
                                    <w:t>千克</w:t>
                                  </w:r>
                                  <w:r w:rsidRPr="00EB144D">
                                    <w:rPr>
                                      <w:rFonts w:ascii="Times New Roman" w:eastAsia="等线" w:hAnsi="Times New Roman" w:cs="Times New Roman"/>
                                      <w:color w:val="000000"/>
                                      <w:sz w:val="21"/>
                                      <w:szCs w:val="21"/>
                                    </w:rPr>
                                    <w:t>/</w:t>
                                  </w:r>
                                  <w:proofErr w:type="gramEnd"/>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CC6011"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CC6011"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CC6011" w:rsidRPr="00EB144D" w:rsidRDefault="00CC6011" w:rsidP="00830933">
                                  <w:pPr>
                                    <w:spacing w:after="0" w:line="240" w:lineRule="auto"/>
                                    <w:rPr>
                                      <w:rFonts w:ascii="Times New Roman" w:eastAsia="Times New Roman" w:hAnsi="Times New Roman" w:cs="Times New Roman"/>
                                      <w:sz w:val="21"/>
                                      <w:szCs w:val="21"/>
                                    </w:rPr>
                                  </w:pPr>
                                </w:p>
                              </w:tc>
                            </w:tr>
                            <w:tr w:rsidR="00CC6011"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CC6011"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CC6011" w:rsidRPr="00EB144D" w:rsidRDefault="00CC6011" w:rsidP="00830933">
                                  <w:pPr>
                                    <w:spacing w:after="0" w:line="240" w:lineRule="auto"/>
                                    <w:rPr>
                                      <w:rFonts w:ascii="Times New Roman" w:eastAsia="Times New Roman" w:hAnsi="Times New Roman" w:cs="Times New Roman"/>
                                      <w:sz w:val="21"/>
                                      <w:szCs w:val="21"/>
                                    </w:rPr>
                                  </w:pPr>
                                </w:p>
                              </w:tc>
                            </w:tr>
                            <w:tr w:rsidR="00CC6011"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CC6011" w:rsidRDefault="00CC60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14:paraId="5EACE502" w14:textId="77777777" w:rsidR="00CC6011" w:rsidRDefault="00CC6011"/>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CC6011"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CC6011" w:rsidRPr="00EB144D" w:rsidRDefault="00CC6011" w:rsidP="00830933">
                            <w:pPr>
                              <w:spacing w:after="0" w:line="240" w:lineRule="auto"/>
                              <w:jc w:val="center"/>
                              <w:rPr>
                                <w:rFonts w:ascii="Times New Roman" w:eastAsia="等线" w:hAnsi="Times New Roman" w:cs="Times New Roman"/>
                                <w:b/>
                                <w:bCs/>
                                <w:color w:val="000000"/>
                                <w:sz w:val="24"/>
                                <w:szCs w:val="24"/>
                              </w:rPr>
                            </w:pPr>
                            <w:bookmarkStart w:id="40"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40"/>
                          </w:p>
                        </w:tc>
                      </w:tr>
                      <w:tr w:rsidR="00CC6011"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CC6011"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CC6011" w:rsidRPr="00EB144D" w:rsidRDefault="00CC6011"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CC6011" w:rsidRPr="00EB144D" w:rsidRDefault="00CC6011"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CC6011" w:rsidRPr="00EB144D" w:rsidRDefault="00CC6011"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CC6011"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CC6011" w:rsidRPr="00EB144D" w:rsidRDefault="00CC6011" w:rsidP="00830933">
                            <w:pPr>
                              <w:spacing w:after="0" w:line="240" w:lineRule="auto"/>
                              <w:rPr>
                                <w:rFonts w:ascii="Times New Roman" w:eastAsia="Times New Roman" w:hAnsi="Times New Roman" w:cs="Times New Roman"/>
                                <w:sz w:val="21"/>
                                <w:szCs w:val="21"/>
                              </w:rPr>
                            </w:pPr>
                          </w:p>
                        </w:tc>
                      </w:tr>
                      <w:tr w:rsidR="00CC6011"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w:t>
                            </w:r>
                            <w:proofErr w:type="gramStart"/>
                            <w:r w:rsidRPr="00EB144D">
                              <w:rPr>
                                <w:rFonts w:ascii="宋体" w:eastAsia="宋体" w:hAnsi="宋体" w:cs="Times New Roman" w:hint="eastAsia"/>
                                <w:color w:val="000000"/>
                                <w:sz w:val="21"/>
                                <w:szCs w:val="21"/>
                              </w:rPr>
                              <w:t>千克</w:t>
                            </w:r>
                            <w:r w:rsidRPr="00EB144D">
                              <w:rPr>
                                <w:rFonts w:ascii="Times New Roman" w:eastAsia="等线" w:hAnsi="Times New Roman" w:cs="Times New Roman"/>
                                <w:color w:val="000000"/>
                                <w:sz w:val="21"/>
                                <w:szCs w:val="21"/>
                              </w:rPr>
                              <w:t>/</w:t>
                            </w:r>
                            <w:proofErr w:type="gramEnd"/>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CC6011"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CC6011"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CC6011" w:rsidRPr="00EB144D" w:rsidRDefault="00CC6011" w:rsidP="00830933">
                            <w:pPr>
                              <w:spacing w:after="0" w:line="240" w:lineRule="auto"/>
                              <w:rPr>
                                <w:rFonts w:ascii="Times New Roman" w:eastAsia="Times New Roman" w:hAnsi="Times New Roman" w:cs="Times New Roman"/>
                                <w:sz w:val="21"/>
                                <w:szCs w:val="21"/>
                              </w:rPr>
                            </w:pPr>
                          </w:p>
                        </w:tc>
                      </w:tr>
                      <w:tr w:rsidR="00CC6011"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CC6011"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CC6011" w:rsidRPr="00EB144D" w:rsidRDefault="00CC6011"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CC6011" w:rsidRPr="00EB144D" w:rsidRDefault="00CC6011"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CC6011" w:rsidRPr="00EB144D" w:rsidRDefault="00CC6011" w:rsidP="00830933">
                            <w:pPr>
                              <w:spacing w:after="0" w:line="240" w:lineRule="auto"/>
                              <w:rPr>
                                <w:rFonts w:ascii="Times New Roman" w:eastAsia="Times New Roman" w:hAnsi="Times New Roman" w:cs="Times New Roman"/>
                                <w:sz w:val="21"/>
                                <w:szCs w:val="21"/>
                              </w:rPr>
                            </w:pPr>
                          </w:p>
                        </w:tc>
                      </w:tr>
                      <w:tr w:rsidR="00CC6011"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CC6011"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CC6011" w:rsidRPr="00EB144D" w:rsidRDefault="00CC6011"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CC6011" w:rsidRPr="00EB144D" w:rsidRDefault="00CC6011"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CC6011" w:rsidRPr="00EB144D" w:rsidRDefault="00CC6011"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CC6011" w:rsidRDefault="00CC6011"/>
                  </w:txbxContent>
                </v:textbox>
                <w10:wrap type="square" anchorx="margin" anchory="margin"/>
              </v:shape>
            </w:pict>
          </mc:Fallback>
        </mc:AlternateContent>
      </w:r>
    </w:p>
    <w:p w14:paraId="2C7579F3" w14:textId="3B30A500" w:rsidR="00292707" w:rsidRPr="00EC35E6" w:rsidRDefault="0088543A" w:rsidP="008C27DE">
      <w:pPr>
        <w:spacing w:after="0" w:line="400" w:lineRule="exact"/>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51B83CFE">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CC6011" w:rsidRDefault="00CC6011"/>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CC6011"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CC6011" w:rsidRPr="00691EBF" w:rsidRDefault="00CC6011"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CC6011"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CC6011"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CC6011"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CC6011" w:rsidRPr="00691EBF" w:rsidRDefault="00CC6011"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r>
                            <w:tr w:rsidR="00CC6011"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w:t>
                                  </w:r>
                                  <w:proofErr w:type="gramStart"/>
                                  <w:r w:rsidRPr="00691EBF">
                                    <w:rPr>
                                      <w:rFonts w:ascii="宋体" w:eastAsia="宋体" w:hAnsi="宋体" w:cs="Times New Roman" w:hint="eastAsia"/>
                                      <w:color w:val="000000"/>
                                      <w:sz w:val="21"/>
                                      <w:szCs w:val="21"/>
                                    </w:rPr>
                                    <w:t>千克</w:t>
                                  </w:r>
                                  <w:r w:rsidRPr="00691EBF">
                                    <w:rPr>
                                      <w:rFonts w:ascii="Times New Roman" w:eastAsia="等线" w:hAnsi="Times New Roman" w:cs="Times New Roman"/>
                                      <w:color w:val="000000"/>
                                      <w:sz w:val="21"/>
                                      <w:szCs w:val="21"/>
                                    </w:rPr>
                                    <w:t>/</w:t>
                                  </w:r>
                                  <w:proofErr w:type="gramEnd"/>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CC6011" w:rsidRPr="00691EBF" w:rsidRDefault="00CC6011"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CC6011" w:rsidRPr="00691EBF" w:rsidRDefault="00CC6011"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CC6011"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CC6011"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CC6011"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CC6011" w:rsidRPr="00691EBF" w:rsidRDefault="00CC6011"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CC6011" w:rsidRPr="00691EBF" w:rsidRDefault="00CC6011"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C6011"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CC6011" w:rsidRPr="00691EBF" w:rsidRDefault="00CC6011"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CC6011" w:rsidRPr="00691EBF" w:rsidRDefault="00CC6011" w:rsidP="00F8476F">
                                  <w:pPr>
                                    <w:spacing w:after="0" w:line="240" w:lineRule="auto"/>
                                    <w:rPr>
                                      <w:rFonts w:ascii="Times New Roman" w:eastAsia="Times New Roman" w:hAnsi="Times New Roman" w:cs="Times New Roman"/>
                                      <w:sz w:val="21"/>
                                      <w:szCs w:val="21"/>
                                    </w:rPr>
                                  </w:pPr>
                                </w:p>
                              </w:tc>
                            </w:tr>
                            <w:tr w:rsidR="00CC6011"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CC6011"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CC6011" w:rsidRPr="00691EBF" w:rsidRDefault="00CC6011"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CC6011"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C6011"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CC6011" w:rsidRPr="00691EBF" w:rsidRDefault="00CC6011"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CC6011" w:rsidRPr="00691EBF" w:rsidRDefault="00CC6011" w:rsidP="00F8476F">
                                  <w:pPr>
                                    <w:spacing w:after="0" w:line="240" w:lineRule="auto"/>
                                    <w:rPr>
                                      <w:rFonts w:ascii="Times New Roman" w:eastAsia="Times New Roman" w:hAnsi="Times New Roman" w:cs="Times New Roman"/>
                                      <w:sz w:val="21"/>
                                      <w:szCs w:val="21"/>
                                    </w:rPr>
                                  </w:pPr>
                                </w:p>
                              </w:tc>
                            </w:tr>
                            <w:tr w:rsidR="00CC6011"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C6011"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CC6011" w:rsidRDefault="00CC60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2E5915CD" w14:textId="77777777" w:rsidR="00CC6011" w:rsidRDefault="00CC6011"/>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CC6011"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CC6011" w:rsidRPr="00691EBF" w:rsidRDefault="00CC6011"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CC6011"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CC6011"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CC6011" w:rsidRPr="00691EBF" w:rsidRDefault="00CC6011"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CC6011"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CC6011" w:rsidRPr="00691EBF" w:rsidRDefault="00CC6011"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CC6011" w:rsidRPr="00691EBF" w:rsidRDefault="00CC6011" w:rsidP="00F8476F">
                            <w:pPr>
                              <w:spacing w:after="0" w:line="240" w:lineRule="auto"/>
                              <w:jc w:val="center"/>
                              <w:rPr>
                                <w:rFonts w:ascii="Times New Roman" w:eastAsia="Times New Roman" w:hAnsi="Times New Roman" w:cs="Times New Roman"/>
                                <w:sz w:val="21"/>
                                <w:szCs w:val="21"/>
                              </w:rPr>
                            </w:pPr>
                          </w:p>
                        </w:tc>
                      </w:tr>
                      <w:tr w:rsidR="00CC6011"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w:t>
                            </w:r>
                            <w:proofErr w:type="gramStart"/>
                            <w:r w:rsidRPr="00691EBF">
                              <w:rPr>
                                <w:rFonts w:ascii="宋体" w:eastAsia="宋体" w:hAnsi="宋体" w:cs="Times New Roman" w:hint="eastAsia"/>
                                <w:color w:val="000000"/>
                                <w:sz w:val="21"/>
                                <w:szCs w:val="21"/>
                              </w:rPr>
                              <w:t>千克</w:t>
                            </w:r>
                            <w:r w:rsidRPr="00691EBF">
                              <w:rPr>
                                <w:rFonts w:ascii="Times New Roman" w:eastAsia="等线" w:hAnsi="Times New Roman" w:cs="Times New Roman"/>
                                <w:color w:val="000000"/>
                                <w:sz w:val="21"/>
                                <w:szCs w:val="21"/>
                              </w:rPr>
                              <w:t>/</w:t>
                            </w:r>
                            <w:proofErr w:type="gramEnd"/>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CC6011" w:rsidRPr="00691EBF" w:rsidRDefault="00CC6011"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CC6011" w:rsidRPr="00691EBF" w:rsidRDefault="00CC6011"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CC6011"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CC6011"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CC6011"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CC6011" w:rsidRPr="00691EBF" w:rsidRDefault="00CC6011"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CC6011" w:rsidRPr="00691EBF" w:rsidRDefault="00CC6011"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C6011"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CC6011" w:rsidRPr="00691EBF" w:rsidRDefault="00CC6011"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CC6011" w:rsidRPr="00691EBF" w:rsidRDefault="00CC6011" w:rsidP="00F8476F">
                            <w:pPr>
                              <w:spacing w:after="0" w:line="240" w:lineRule="auto"/>
                              <w:rPr>
                                <w:rFonts w:ascii="Times New Roman" w:eastAsia="Times New Roman" w:hAnsi="Times New Roman" w:cs="Times New Roman"/>
                                <w:sz w:val="21"/>
                                <w:szCs w:val="21"/>
                              </w:rPr>
                            </w:pPr>
                          </w:p>
                        </w:tc>
                      </w:tr>
                      <w:tr w:rsidR="00CC6011"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CC6011"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CC6011" w:rsidRPr="00691EBF" w:rsidRDefault="00CC6011"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CC6011"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CC6011"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C6011"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CC6011" w:rsidRPr="00691EBF" w:rsidRDefault="00CC6011"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CC6011" w:rsidRPr="00691EBF" w:rsidRDefault="00CC6011"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CC6011" w:rsidRPr="00691EBF" w:rsidRDefault="00CC6011"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CC6011" w:rsidRPr="00691EBF" w:rsidRDefault="00CC6011" w:rsidP="00F8476F">
                            <w:pPr>
                              <w:spacing w:after="0" w:line="240" w:lineRule="auto"/>
                              <w:rPr>
                                <w:rFonts w:ascii="Times New Roman" w:eastAsia="Times New Roman" w:hAnsi="Times New Roman" w:cs="Times New Roman"/>
                                <w:sz w:val="21"/>
                                <w:szCs w:val="21"/>
                              </w:rPr>
                            </w:pPr>
                          </w:p>
                        </w:tc>
                      </w:tr>
                      <w:tr w:rsidR="00CC6011"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CC6011" w:rsidRPr="00691EBF" w:rsidRDefault="00CC6011"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CC6011"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CC6011" w:rsidRPr="00691EBF" w:rsidRDefault="00CC6011"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CC6011" w:rsidRPr="00691EBF" w:rsidRDefault="00CC6011"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CC6011" w:rsidRPr="00691EBF" w:rsidRDefault="00CC6011"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CC6011" w:rsidRDefault="00CC6011"/>
                  </w:txbxContent>
                </v:textbox>
                <w10:wrap type="square" anchorx="margin" anchory="margin"/>
              </v:shape>
            </w:pict>
          </mc:Fallback>
        </mc:AlternateContent>
      </w:r>
    </w:p>
    <w:p w14:paraId="5423D4D4" w14:textId="77777777"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41"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commentRangeStart w:id="42"/>
      <w:r w:rsidRPr="00EC35E6">
        <w:rPr>
          <w:rFonts w:ascii="Times New Roman" w:eastAsia="黑体" w:hAnsi="Times New Roman" w:cs="Times New Roman" w:hint="eastAsia"/>
          <w:sz w:val="28"/>
          <w:szCs w:val="28"/>
        </w:rPr>
        <w:t>本章小结</w:t>
      </w:r>
      <w:bookmarkEnd w:id="41"/>
      <w:commentRangeEnd w:id="42"/>
      <w:r w:rsidR="00781428">
        <w:rPr>
          <w:rStyle w:val="aff3"/>
        </w:rPr>
        <w:commentReference w:id="42"/>
      </w:r>
    </w:p>
    <w:p w14:paraId="7DA8B296" w14:textId="4C0D2FFC"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w:t>
      </w:r>
      <w:commentRangeStart w:id="43"/>
      <w:r>
        <w:rPr>
          <w:rFonts w:ascii="Times New Roman" w:hAnsi="Times New Roman" w:cs="Times New Roman" w:hint="eastAsia"/>
          <w:sz w:val="24"/>
          <w:szCs w:val="24"/>
        </w:rPr>
        <w:t>三种不同种植模式</w:t>
      </w:r>
      <w:commentRangeEnd w:id="43"/>
      <w:r w:rsidR="00781428">
        <w:rPr>
          <w:rStyle w:val="aff3"/>
        </w:rPr>
        <w:commentReference w:id="43"/>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ins w:id="44" w:author="翠红 曾" w:date="2019-02-12T16:10:00Z">
        <w:r w:rsidR="00227BBD">
          <w:rPr>
            <w:rFonts w:ascii="Times New Roman" w:hAnsi="Times New Roman" w:cs="Times New Roman" w:hint="eastAsia"/>
            <w:sz w:val="24"/>
            <w:szCs w:val="24"/>
          </w:rPr>
          <w:t>分位数上</w:t>
        </w:r>
      </w:ins>
      <w:bookmarkStart w:id="45" w:name="_GoBack"/>
      <w:bookmarkEnd w:id="45"/>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r w:rsidR="003976D3">
        <w:rPr>
          <w:rFonts w:ascii="Times New Roman" w:hAnsi="Times New Roman" w:cs="Times New Roman" w:hint="eastAsia"/>
          <w:sz w:val="24"/>
          <w:szCs w:val="24"/>
        </w:rPr>
        <w:t>缺失值的方法，得到研究需要的数据。</w:t>
      </w:r>
    </w:p>
    <w:p w14:paraId="2D7BA640" w14:textId="77777777" w:rsidR="00781428" w:rsidRDefault="001626E4" w:rsidP="0078142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25C8FDD6" w14:textId="77777777" w:rsidR="00781428" w:rsidRDefault="001626E4" w:rsidP="0078142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14:paraId="1CDB2D58" w14:textId="00D33425" w:rsidR="00781428" w:rsidRPr="00781428" w:rsidRDefault="008C27DE" w:rsidP="00781428">
      <w:pPr>
        <w:spacing w:after="0"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br w:type="page"/>
      </w:r>
      <w:bookmarkStart w:id="46" w:name="_Toc97185"/>
    </w:p>
    <w:p w14:paraId="51580BFB" w14:textId="1AA77890" w:rsidR="0006633F" w:rsidRDefault="007E11B3" w:rsidP="00781428">
      <w:pPr>
        <w:spacing w:beforeLines="100" w:before="326" w:afterLines="100" w:after="326" w:line="400" w:lineRule="exact"/>
        <w:jc w:val="center"/>
        <w:outlineLvl w:val="0"/>
        <w:rPr>
          <w:rFonts w:eastAsia="黑体"/>
          <w:sz w:val="32"/>
          <w:szCs w:val="32"/>
        </w:rPr>
      </w:pPr>
      <w:commentRangeStart w:id="47"/>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292707">
        <w:rPr>
          <w:rFonts w:eastAsia="黑体" w:hint="eastAsia"/>
          <w:sz w:val="32"/>
          <w:szCs w:val="32"/>
        </w:rPr>
        <w:t>计量分析结果</w:t>
      </w:r>
      <w:bookmarkEnd w:id="46"/>
      <w:commentRangeEnd w:id="47"/>
      <w:r w:rsidR="00781428">
        <w:rPr>
          <w:rStyle w:val="aff3"/>
        </w:rPr>
        <w:commentReference w:id="47"/>
      </w:r>
    </w:p>
    <w:p w14:paraId="39D0701B" w14:textId="77777777" w:rsidR="007C61CF" w:rsidRDefault="00272A80" w:rsidP="0094122A">
      <w:pPr>
        <w:spacing w:after="0" w:line="400" w:lineRule="exact"/>
        <w:ind w:firstLineChars="200" w:firstLine="480"/>
        <w:rPr>
          <w:rFonts w:ascii="Times New Roman" w:hAnsi="Times New Roman" w:cs="Times New Roman"/>
          <w:sz w:val="24"/>
          <w:szCs w:val="24"/>
        </w:rPr>
      </w:pPr>
      <w:r w:rsidRPr="00781428">
        <w:rPr>
          <w:rFonts w:ascii="Times New Roman" w:hAnsi="Times New Roman" w:cs="Times New Roman" w:hint="eastAsia"/>
          <w:sz w:val="24"/>
          <w:szCs w:val="24"/>
          <w:highlight w:val="yellow"/>
        </w:rPr>
        <w:t>在进行实证分析前，先对不同种植制度下的水稻、小麦和玉米土地生产率与农地经营规模的关系进行相关性分析</w:t>
      </w:r>
      <w:r w:rsidR="0094122A" w:rsidRPr="00781428">
        <w:rPr>
          <w:rFonts w:ascii="Times New Roman" w:hAnsi="Times New Roman" w:cs="Times New Roman" w:hint="eastAsia"/>
          <w:sz w:val="24"/>
          <w:szCs w:val="24"/>
          <w:highlight w:val="yellow"/>
        </w:rPr>
        <w:t>。</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0C698012" w14:textId="77777777"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48"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48"/>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sidRPr="00781428">
        <w:rPr>
          <w:rFonts w:ascii="Times New Roman" w:hAnsi="Times New Roman" w:cs="Times New Roman" w:hint="eastAsia"/>
          <w:sz w:val="24"/>
          <w:szCs w:val="24"/>
          <w:highlight w:val="yellow"/>
        </w:rPr>
        <w:t>结果证明，一熟制玉米的单产对数值与实际收获面积对数值的相关系数为</w:t>
      </w:r>
      <w:r w:rsidR="00651876" w:rsidRPr="00781428">
        <w:rPr>
          <w:rFonts w:ascii="Times New Roman" w:hAnsi="Times New Roman" w:cs="Times New Roman"/>
          <w:sz w:val="24"/>
          <w:szCs w:val="24"/>
          <w:highlight w:val="yellow"/>
        </w:rPr>
        <w:t>0</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25</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1</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hint="eastAsia"/>
          <w:sz w:val="24"/>
          <w:szCs w:val="24"/>
          <w:highlight w:val="yellow"/>
        </w:rPr>
        <w:t>的显著性水平上显著。二熟制玉米的单产对数值与实际收获面积对数值的相关系数为</w:t>
      </w:r>
      <w:r w:rsidR="00651876" w:rsidRPr="00781428">
        <w:rPr>
          <w:rFonts w:ascii="Times New Roman" w:hAnsi="Times New Roman" w:cs="Times New Roman"/>
          <w:sz w:val="24"/>
          <w:szCs w:val="24"/>
          <w:highlight w:val="yellow"/>
        </w:rPr>
        <w:t>0</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21</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1</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hint="eastAsia"/>
          <w:sz w:val="24"/>
          <w:szCs w:val="24"/>
          <w:highlight w:val="yellow"/>
        </w:rPr>
        <w:t>的显著性水平上显著。二熟制小麦的单产对数值与实际收获面积对数值的相关系数为</w:t>
      </w:r>
      <w:r w:rsidR="00651876" w:rsidRPr="00781428">
        <w:rPr>
          <w:rFonts w:ascii="Times New Roman" w:hAnsi="Times New Roman" w:cs="Times New Roman"/>
          <w:sz w:val="24"/>
          <w:szCs w:val="24"/>
          <w:highlight w:val="yellow"/>
        </w:rPr>
        <w:t>0</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04</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1</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hint="eastAsia"/>
          <w:sz w:val="24"/>
          <w:szCs w:val="24"/>
          <w:highlight w:val="yellow"/>
        </w:rPr>
        <w:t>的显著性水平上显著。水稻混种情况下的单产对数值与实际收获面积对数值的相关系数为</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0</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17</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sz w:val="24"/>
          <w:szCs w:val="24"/>
          <w:highlight w:val="yellow"/>
        </w:rPr>
        <w:t>1</w:t>
      </w:r>
      <w:r w:rsidR="00651876" w:rsidRPr="00781428">
        <w:rPr>
          <w:rFonts w:ascii="Times New Roman" w:hAnsi="Times New Roman" w:cs="Times New Roman" w:hint="eastAsia"/>
          <w:sz w:val="24"/>
          <w:szCs w:val="24"/>
          <w:highlight w:val="yellow"/>
        </w:rPr>
        <w:t>%</w:t>
      </w:r>
      <w:r w:rsidR="00651876" w:rsidRPr="00781428">
        <w:rPr>
          <w:rFonts w:ascii="Times New Roman" w:hAnsi="Times New Roman" w:cs="Times New Roman" w:hint="eastAsia"/>
          <w:sz w:val="24"/>
          <w:szCs w:val="24"/>
          <w:highlight w:val="yellow"/>
        </w:rPr>
        <w:t>的显著性水平上显著</w:t>
      </w:r>
      <w:r w:rsidR="00651876">
        <w:rPr>
          <w:rFonts w:ascii="Times New Roman" w:hAnsi="Times New Roman" w:cs="Times New Roman" w:hint="eastAsia"/>
          <w:sz w:val="24"/>
          <w:szCs w:val="24"/>
        </w:rPr>
        <w:t>。</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49"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commentRangeStart w:id="50"/>
      <w:r w:rsidRPr="00EC35E6">
        <w:rPr>
          <w:rFonts w:ascii="Times New Roman" w:eastAsia="黑体" w:hAnsi="Times New Roman" w:cs="Times New Roman" w:hint="eastAsia"/>
          <w:sz w:val="28"/>
          <w:szCs w:val="28"/>
        </w:rPr>
        <w:t>实证</w:t>
      </w:r>
      <w:commentRangeStart w:id="51"/>
      <w:r w:rsidR="00B63325">
        <w:rPr>
          <w:rFonts w:ascii="Times New Roman" w:eastAsia="黑体" w:hAnsi="Times New Roman" w:cs="Times New Roman" w:hint="eastAsia"/>
          <w:sz w:val="28"/>
          <w:szCs w:val="28"/>
        </w:rPr>
        <w:t>分析</w:t>
      </w:r>
      <w:bookmarkEnd w:id="49"/>
      <w:commentRangeEnd w:id="50"/>
      <w:commentRangeEnd w:id="51"/>
      <w:r w:rsidR="006C2F77">
        <w:rPr>
          <w:rStyle w:val="aff3"/>
        </w:rPr>
        <w:commentReference w:id="51"/>
      </w:r>
      <w:r w:rsidR="00781428">
        <w:rPr>
          <w:rStyle w:val="aff3"/>
        </w:rPr>
        <w:commentReference w:id="50"/>
      </w:r>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77777777"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各规模</w:t>
      </w:r>
      <w:proofErr w:type="gramEnd"/>
      <w:r w:rsidR="009D611F">
        <w:rPr>
          <w:rFonts w:ascii="Times New Roman" w:hAnsi="Times New Roman" w:cs="Times New Roman" w:hint="eastAsia"/>
          <w:sz w:val="24"/>
          <w:szCs w:val="24"/>
        </w:rPr>
        <w:t>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w:t>
      </w:r>
      <w:r w:rsidR="00711CD6">
        <w:rPr>
          <w:rFonts w:ascii="Times New Roman" w:hAnsi="Times New Roman" w:cs="Times New Roman" w:hint="eastAsia"/>
          <w:sz w:val="24"/>
          <w:szCs w:val="24"/>
        </w:rPr>
        <w:lastRenderedPageBreak/>
        <w:t>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14:paraId="0E35BC41" w14:textId="77777777" w:rsidTr="004D1FF1">
        <w:trPr>
          <w:trHeight w:val="454"/>
          <w:jc w:val="center"/>
        </w:trPr>
        <w:tc>
          <w:tcPr>
            <w:tcW w:w="9755" w:type="dxa"/>
            <w:gridSpan w:val="7"/>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14:paraId="6533BAF0"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E83C52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commentRangeStart w:id="52"/>
            <w:r w:rsidRPr="00804CDD">
              <w:rPr>
                <w:rFonts w:ascii="Times New Roman" w:hAnsi="Times New Roman" w:cs="Times New Roman"/>
                <w:b/>
                <w:color w:val="000000"/>
                <w:sz w:val="21"/>
                <w:szCs w:val="21"/>
              </w:rPr>
              <w:t>规模</w:t>
            </w:r>
            <w:commentRangeEnd w:id="52"/>
            <w:r w:rsidR="00781428">
              <w:rPr>
                <w:rStyle w:val="aff3"/>
              </w:rPr>
              <w:commentReference w:id="52"/>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家庭劳动力</w:t>
            </w:r>
          </w:p>
          <w:p w14:paraId="4D30CB54"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（日</w:t>
            </w:r>
            <w:r w:rsidRPr="00781428">
              <w:rPr>
                <w:rFonts w:ascii="Times New Roman" w:hAnsi="Times New Roman" w:cs="Times New Roman"/>
                <w:b/>
                <w:color w:val="000000"/>
                <w:sz w:val="21"/>
                <w:szCs w:val="21"/>
                <w:highlight w:val="yellow"/>
              </w:rPr>
              <w:t>/</w:t>
            </w:r>
            <w:r w:rsidRPr="00781428">
              <w:rPr>
                <w:rFonts w:ascii="Times New Roman" w:hAnsi="Times New Roman" w:cs="Times New Roman"/>
                <w:b/>
                <w:color w:val="000000"/>
                <w:sz w:val="21"/>
                <w:szCs w:val="21"/>
                <w:highlight w:val="yellow"/>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雇佣劳动力</w:t>
            </w:r>
          </w:p>
          <w:p w14:paraId="4E07402C"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（日</w:t>
            </w:r>
            <w:r w:rsidRPr="00781428">
              <w:rPr>
                <w:rFonts w:ascii="Times New Roman" w:hAnsi="Times New Roman" w:cs="Times New Roman"/>
                <w:b/>
                <w:color w:val="000000"/>
                <w:sz w:val="21"/>
                <w:szCs w:val="21"/>
                <w:highlight w:val="yellow"/>
              </w:rPr>
              <w:t>/</w:t>
            </w:r>
            <w:r w:rsidRPr="00781428">
              <w:rPr>
                <w:rFonts w:ascii="Times New Roman" w:hAnsi="Times New Roman" w:cs="Times New Roman"/>
                <w:b/>
                <w:color w:val="000000"/>
                <w:sz w:val="21"/>
                <w:szCs w:val="21"/>
                <w:highlight w:val="yellow"/>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机械</w:t>
            </w:r>
          </w:p>
          <w:p w14:paraId="33A00A0E"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（元</w:t>
            </w:r>
            <w:r w:rsidRPr="00781428">
              <w:rPr>
                <w:rFonts w:ascii="Times New Roman" w:hAnsi="Times New Roman" w:cs="Times New Roman"/>
                <w:b/>
                <w:color w:val="000000"/>
                <w:sz w:val="21"/>
                <w:szCs w:val="21"/>
                <w:highlight w:val="yellow"/>
              </w:rPr>
              <w:t>/</w:t>
            </w:r>
            <w:r w:rsidRPr="00781428">
              <w:rPr>
                <w:rFonts w:ascii="Times New Roman" w:hAnsi="Times New Roman" w:cs="Times New Roman"/>
                <w:b/>
                <w:color w:val="000000"/>
                <w:sz w:val="21"/>
                <w:szCs w:val="21"/>
                <w:highlight w:val="yellow"/>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其他投入</w:t>
            </w:r>
          </w:p>
          <w:p w14:paraId="4D7A3AEF" w14:textId="77777777" w:rsidR="00C0076A" w:rsidRPr="00781428" w:rsidRDefault="00C0076A" w:rsidP="004D1FF1">
            <w:pPr>
              <w:spacing w:after="0" w:line="240" w:lineRule="auto"/>
              <w:jc w:val="center"/>
              <w:rPr>
                <w:rFonts w:ascii="Times New Roman" w:hAnsi="Times New Roman" w:cs="Times New Roman"/>
                <w:b/>
                <w:color w:val="000000"/>
                <w:sz w:val="21"/>
                <w:szCs w:val="21"/>
                <w:highlight w:val="yellow"/>
              </w:rPr>
            </w:pPr>
            <w:r w:rsidRPr="00781428">
              <w:rPr>
                <w:rFonts w:ascii="Times New Roman" w:hAnsi="Times New Roman" w:cs="Times New Roman"/>
                <w:b/>
                <w:color w:val="000000"/>
                <w:sz w:val="21"/>
                <w:szCs w:val="21"/>
                <w:highlight w:val="yellow"/>
              </w:rPr>
              <w:t>（元</w:t>
            </w:r>
            <w:r w:rsidRPr="00781428">
              <w:rPr>
                <w:rFonts w:ascii="Times New Roman" w:hAnsi="Times New Roman" w:cs="Times New Roman"/>
                <w:b/>
                <w:color w:val="000000"/>
                <w:sz w:val="21"/>
                <w:szCs w:val="21"/>
                <w:highlight w:val="yellow"/>
              </w:rPr>
              <w:t>/</w:t>
            </w:r>
            <w:r w:rsidRPr="00781428">
              <w:rPr>
                <w:rFonts w:ascii="Times New Roman" w:hAnsi="Times New Roman" w:cs="Times New Roman"/>
                <w:b/>
                <w:color w:val="000000"/>
                <w:sz w:val="21"/>
                <w:szCs w:val="21"/>
                <w:highlight w:val="yellow"/>
              </w:rPr>
              <w:t>亩）</w:t>
            </w:r>
          </w:p>
        </w:tc>
      </w:tr>
      <w:tr w:rsidR="00C0076A" w:rsidRPr="00301435" w14:paraId="378AF5BB"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0C977A68"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2A3FACDE"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D786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246620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712A738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49F51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EFE944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7D4A3C3F" w14:textId="77777777" w:rsidTr="004D1FF1">
        <w:trPr>
          <w:trHeight w:val="340"/>
          <w:jc w:val="center"/>
        </w:trPr>
        <w:tc>
          <w:tcPr>
            <w:tcW w:w="1536" w:type="dxa"/>
            <w:vMerge/>
            <w:tcBorders>
              <w:top w:val="nil"/>
              <w:left w:val="nil"/>
              <w:bottom w:val="nil"/>
              <w:right w:val="nil"/>
            </w:tcBorders>
            <w:hideMark/>
          </w:tcPr>
          <w:p w14:paraId="6901D8AE"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06E26B93"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7458A2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01D1799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C319E7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769A3A6A"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15BFE1E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14:paraId="261EE687" w14:textId="77777777" w:rsidTr="004D1FF1">
        <w:trPr>
          <w:trHeight w:val="340"/>
          <w:jc w:val="center"/>
        </w:trPr>
        <w:tc>
          <w:tcPr>
            <w:tcW w:w="1536" w:type="dxa"/>
            <w:vMerge/>
            <w:tcBorders>
              <w:top w:val="nil"/>
              <w:left w:val="nil"/>
              <w:bottom w:val="nil"/>
              <w:right w:val="nil"/>
            </w:tcBorders>
            <w:hideMark/>
          </w:tcPr>
          <w:p w14:paraId="23F63B38"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84A9069"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1F92E769"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1C463C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463407A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5168D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5D3A717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14:paraId="31725668" w14:textId="77777777" w:rsidTr="004D1FF1">
        <w:trPr>
          <w:trHeight w:val="340"/>
          <w:jc w:val="center"/>
        </w:trPr>
        <w:tc>
          <w:tcPr>
            <w:tcW w:w="1536" w:type="dxa"/>
            <w:vMerge/>
            <w:tcBorders>
              <w:top w:val="nil"/>
              <w:left w:val="nil"/>
              <w:right w:val="nil"/>
            </w:tcBorders>
            <w:hideMark/>
          </w:tcPr>
          <w:p w14:paraId="0A7E80CB"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21FA49E"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02FB1612"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58A6DC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5AA16E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7E11E4E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0F86623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14:paraId="7280A824" w14:textId="77777777" w:rsidTr="004D1FF1">
        <w:trPr>
          <w:trHeight w:val="340"/>
          <w:jc w:val="center"/>
        </w:trPr>
        <w:tc>
          <w:tcPr>
            <w:tcW w:w="1536" w:type="dxa"/>
            <w:vMerge w:val="restart"/>
            <w:tcBorders>
              <w:top w:val="nil"/>
              <w:left w:val="nil"/>
              <w:right w:val="nil"/>
            </w:tcBorders>
            <w:shd w:val="clear" w:color="auto" w:fill="auto"/>
            <w:noWrap/>
          </w:tcPr>
          <w:p w14:paraId="0A69B4BE" w14:textId="77777777"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447922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14:paraId="601E20ED" w14:textId="77777777" w:rsidTr="004D1FF1">
        <w:trPr>
          <w:trHeight w:val="340"/>
          <w:jc w:val="center"/>
        </w:trPr>
        <w:tc>
          <w:tcPr>
            <w:tcW w:w="1536" w:type="dxa"/>
            <w:vMerge/>
            <w:tcBorders>
              <w:left w:val="nil"/>
              <w:right w:val="nil"/>
            </w:tcBorders>
            <w:shd w:val="clear" w:color="auto" w:fill="auto"/>
            <w:noWrap/>
            <w:vAlign w:val="center"/>
            <w:hideMark/>
          </w:tcPr>
          <w:p w14:paraId="4CBF6437" w14:textId="77777777"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57464A0"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14:paraId="2F2066E4" w14:textId="77777777" w:rsidTr="004D1FF1">
        <w:trPr>
          <w:trHeight w:val="340"/>
          <w:jc w:val="center"/>
        </w:trPr>
        <w:tc>
          <w:tcPr>
            <w:tcW w:w="1536" w:type="dxa"/>
            <w:vMerge/>
            <w:tcBorders>
              <w:left w:val="nil"/>
              <w:right w:val="nil"/>
            </w:tcBorders>
            <w:shd w:val="clear" w:color="auto" w:fill="auto"/>
            <w:vAlign w:val="center"/>
            <w:hideMark/>
          </w:tcPr>
          <w:p w14:paraId="7EE1FB03"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3E6796E7" w14:textId="77777777"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714FCA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14:paraId="0A50B9D1"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0918069B" w14:textId="77777777"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9C2309C" w14:textId="77777777"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55F54484" w14:textId="77777777" w:rsidR="003F6CD4" w:rsidRDefault="003F6CD4"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408CB05" wp14:editId="00614421">
            <wp:extent cx="4572000" cy="2743200"/>
            <wp:effectExtent l="0" t="0" r="0" b="0"/>
            <wp:docPr id="15" name="图表 15">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commentRangeStart w:id="53"/>
      <w:r w:rsidRPr="00F652BB">
        <w:rPr>
          <w:rFonts w:ascii="Times New Roman" w:hAnsi="Times New Roman" w:cs="Times New Roman" w:hint="eastAsia"/>
          <w:b/>
          <w:sz w:val="24"/>
          <w:szCs w:val="24"/>
        </w:rPr>
        <w:t>图</w:t>
      </w:r>
      <w:commentRangeEnd w:id="53"/>
      <w:r w:rsidR="004A72A3">
        <w:rPr>
          <w:rStyle w:val="aff3"/>
        </w:rPr>
        <w:commentReference w:id="53"/>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commentRangeStart w:id="54"/>
      <w:r w:rsidRPr="00F652BB">
        <w:rPr>
          <w:rFonts w:ascii="Times New Roman" w:hAnsi="Times New Roman" w:cs="Times New Roman" w:hint="eastAsia"/>
          <w:b/>
          <w:sz w:val="24"/>
          <w:szCs w:val="24"/>
        </w:rPr>
        <w:t>一熟制玉米规模与单产关系</w:t>
      </w:r>
      <w:commentRangeEnd w:id="54"/>
      <w:r w:rsidR="006C2F77">
        <w:rPr>
          <w:rStyle w:val="aff3"/>
        </w:rPr>
        <w:commentReference w:id="54"/>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w:t>
      </w:r>
      <w:r w:rsidR="00AB1174">
        <w:rPr>
          <w:rFonts w:ascii="Times New Roman" w:hAnsi="Times New Roman" w:cs="Times New Roman" w:hint="eastAsia"/>
          <w:sz w:val="24"/>
          <w:szCs w:val="24"/>
        </w:rPr>
        <w:lastRenderedPageBreak/>
        <w:t>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4DBB22FC" w14:textId="77777777"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14:paraId="1F3A009B"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781428" w:rsidRDefault="00B97005" w:rsidP="00B97005">
            <w:pPr>
              <w:spacing w:after="0" w:line="240" w:lineRule="auto"/>
              <w:rPr>
                <w:rFonts w:ascii="Times New Roman" w:eastAsia="等线" w:hAnsi="Times New Roman" w:cs="Times New Roman"/>
                <w:color w:val="000000"/>
                <w:sz w:val="21"/>
                <w:szCs w:val="21"/>
                <w:highlight w:val="yellow"/>
              </w:rPr>
            </w:pPr>
            <w:r w:rsidRPr="00781428">
              <w:rPr>
                <w:rFonts w:ascii="Times New Roman" w:eastAsia="等线" w:hAnsi="Times New Roman" w:cs="Times New Roman"/>
                <w:color w:val="000000"/>
                <w:sz w:val="21"/>
                <w:szCs w:val="21"/>
                <w:highlight w:val="yellow"/>
              </w:rPr>
              <w:t>R-squared</w:t>
            </w:r>
          </w:p>
        </w:tc>
        <w:tc>
          <w:tcPr>
            <w:tcW w:w="2268" w:type="dxa"/>
            <w:gridSpan w:val="2"/>
            <w:tcBorders>
              <w:top w:val="nil"/>
              <w:left w:val="nil"/>
              <w:right w:val="nil"/>
            </w:tcBorders>
            <w:shd w:val="clear" w:color="auto" w:fill="auto"/>
            <w:noWrap/>
            <w:vAlign w:val="center"/>
            <w:hideMark/>
          </w:tcPr>
          <w:p w14:paraId="277451C3" w14:textId="77777777" w:rsidR="00B97005" w:rsidRPr="00781428" w:rsidRDefault="00B97005" w:rsidP="00B97005">
            <w:pPr>
              <w:spacing w:after="0" w:line="240" w:lineRule="auto"/>
              <w:jc w:val="center"/>
              <w:rPr>
                <w:rFonts w:ascii="Times New Roman" w:eastAsia="等线" w:hAnsi="Times New Roman" w:cs="Times New Roman"/>
                <w:color w:val="000000"/>
                <w:sz w:val="21"/>
                <w:szCs w:val="21"/>
                <w:highlight w:val="yellow"/>
              </w:rPr>
            </w:pPr>
            <w:r w:rsidRPr="00781428">
              <w:rPr>
                <w:rFonts w:ascii="Times New Roman" w:eastAsia="等线" w:hAnsi="Times New Roman" w:cs="Times New Roman"/>
                <w:color w:val="000000"/>
                <w:sz w:val="21"/>
                <w:szCs w:val="21"/>
                <w:highlight w:val="yellow"/>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781428" w:rsidRDefault="00B97005" w:rsidP="00B97005">
            <w:pPr>
              <w:spacing w:after="0" w:line="240" w:lineRule="auto"/>
              <w:jc w:val="center"/>
              <w:rPr>
                <w:rFonts w:ascii="Times New Roman" w:eastAsia="等线" w:hAnsi="Times New Roman" w:cs="Times New Roman"/>
                <w:color w:val="000000"/>
                <w:sz w:val="21"/>
                <w:szCs w:val="21"/>
                <w:highlight w:val="yellow"/>
              </w:rPr>
            </w:pPr>
            <w:r w:rsidRPr="00781428">
              <w:rPr>
                <w:rFonts w:ascii="Times New Roman" w:eastAsia="等线" w:hAnsi="Times New Roman" w:cs="Times New Roman"/>
                <w:color w:val="000000"/>
                <w:sz w:val="21"/>
                <w:szCs w:val="21"/>
                <w:highlight w:val="yellow"/>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781428" w:rsidRDefault="00B97005" w:rsidP="00B97005">
            <w:pPr>
              <w:spacing w:after="0" w:line="240" w:lineRule="auto"/>
              <w:rPr>
                <w:rFonts w:ascii="Times New Roman" w:eastAsia="等线" w:hAnsi="Times New Roman" w:cs="Times New Roman"/>
                <w:color w:val="000000"/>
                <w:sz w:val="21"/>
                <w:szCs w:val="21"/>
                <w:highlight w:val="yellow"/>
              </w:rPr>
            </w:pPr>
            <w:r w:rsidRPr="00781428">
              <w:rPr>
                <w:rFonts w:ascii="Times New Roman" w:eastAsia="等线" w:hAnsi="Times New Roman" w:cs="Times New Roman"/>
                <w:color w:val="000000"/>
                <w:sz w:val="21"/>
                <w:szCs w:val="21"/>
                <w:highlight w:val="yellow"/>
              </w:rPr>
              <w:t>P</w:t>
            </w:r>
            <w:r w:rsidRPr="00781428">
              <w:rPr>
                <w:rFonts w:ascii="等线" w:eastAsia="等线" w:hAnsi="等线" w:cs="Times New Roman" w:hint="eastAsia"/>
                <w:color w:val="000000"/>
                <w:sz w:val="21"/>
                <w:szCs w:val="21"/>
                <w:highlight w:val="yellow"/>
              </w:rPr>
              <w:t>值（农户</w:t>
            </w:r>
            <w:r w:rsidRPr="00781428">
              <w:rPr>
                <w:rFonts w:ascii="Times New Roman" w:eastAsia="等线" w:hAnsi="Times New Roman" w:cs="Times New Roman"/>
                <w:color w:val="000000"/>
                <w:sz w:val="21"/>
                <w:szCs w:val="21"/>
                <w:highlight w:val="yellow"/>
              </w:rPr>
              <w:t>FE</w:t>
            </w:r>
            <w:r w:rsidRPr="00781428">
              <w:rPr>
                <w:rFonts w:ascii="等线" w:eastAsia="等线" w:hAnsi="等线" w:cs="Times New Roman" w:hint="eastAsia"/>
                <w:color w:val="000000"/>
                <w:sz w:val="21"/>
                <w:szCs w:val="21"/>
                <w:highlight w:val="yellow"/>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781428" w:rsidRDefault="00B97005" w:rsidP="00B97005">
            <w:pPr>
              <w:spacing w:after="0" w:line="240" w:lineRule="auto"/>
              <w:jc w:val="center"/>
              <w:rPr>
                <w:rFonts w:ascii="Times New Roman" w:eastAsia="等线" w:hAnsi="Times New Roman" w:cs="Times New Roman"/>
                <w:color w:val="000000"/>
                <w:sz w:val="21"/>
                <w:szCs w:val="21"/>
                <w:highlight w:val="yellow"/>
              </w:rPr>
            </w:pPr>
            <w:r w:rsidRPr="00781428">
              <w:rPr>
                <w:rFonts w:ascii="Times New Roman" w:eastAsia="等线" w:hAnsi="Times New Roman" w:cs="Times New Roman"/>
                <w:color w:val="000000"/>
                <w:sz w:val="21"/>
                <w:szCs w:val="21"/>
                <w:highlight w:val="yellow"/>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781428" w:rsidRDefault="00B97005" w:rsidP="00B97005">
            <w:pPr>
              <w:spacing w:after="0" w:line="240" w:lineRule="auto"/>
              <w:jc w:val="center"/>
              <w:rPr>
                <w:rFonts w:ascii="Times New Roman" w:eastAsia="等线" w:hAnsi="Times New Roman" w:cs="Times New Roman"/>
                <w:color w:val="000000"/>
                <w:sz w:val="21"/>
                <w:szCs w:val="21"/>
                <w:highlight w:val="yellow"/>
              </w:rPr>
            </w:pPr>
            <w:r w:rsidRPr="00781428">
              <w:rPr>
                <w:rFonts w:ascii="Times New Roman" w:eastAsia="等线" w:hAnsi="Times New Roman" w:cs="Times New Roman"/>
                <w:color w:val="000000"/>
                <w:sz w:val="21"/>
                <w:szCs w:val="21"/>
                <w:highlight w:val="yellow"/>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sidRPr="004A72A3">
        <w:rPr>
          <w:rFonts w:ascii="Times New Roman" w:hAnsi="Times New Roman" w:cs="Times New Roman" w:hint="eastAsia"/>
          <w:sz w:val="24"/>
          <w:szCs w:val="24"/>
          <w:highlight w:val="yellow"/>
        </w:rPr>
        <w:lastRenderedPageBreak/>
        <w:t>（三）</w:t>
      </w:r>
      <w:r w:rsidR="00CC47DB" w:rsidRPr="004A72A3">
        <w:rPr>
          <w:rFonts w:ascii="Times New Roman" w:hAnsi="Times New Roman" w:cs="Times New Roman" w:hint="eastAsia"/>
          <w:sz w:val="24"/>
          <w:szCs w:val="24"/>
          <w:highlight w:val="yellow"/>
        </w:rPr>
        <w:t>两种估计方法的</w:t>
      </w:r>
      <w:r w:rsidRPr="004A72A3">
        <w:rPr>
          <w:rFonts w:ascii="Times New Roman" w:hAnsi="Times New Roman" w:cs="Times New Roman" w:hint="eastAsia"/>
          <w:sz w:val="24"/>
          <w:szCs w:val="24"/>
          <w:highlight w:val="yellow"/>
        </w:rPr>
        <w:t>结果对比。与混合回归相比，经过农户固定效应控制的估计结果发生了较大的改变。</w:t>
      </w:r>
      <w:r w:rsidR="001E130A" w:rsidRPr="004A72A3">
        <w:rPr>
          <w:rFonts w:ascii="Times New Roman" w:hAnsi="Times New Roman" w:cs="Times New Roman" w:hint="eastAsia"/>
          <w:sz w:val="24"/>
          <w:szCs w:val="24"/>
          <w:highlight w:val="yellow"/>
        </w:rPr>
        <w:t>要素产出弹性方面，</w:t>
      </w:r>
      <w:r w:rsidR="002C4D08" w:rsidRPr="004A72A3">
        <w:rPr>
          <w:rFonts w:ascii="Times New Roman" w:hAnsi="Times New Roman" w:cs="Times New Roman" w:hint="eastAsia"/>
          <w:sz w:val="24"/>
          <w:szCs w:val="24"/>
          <w:highlight w:val="yellow"/>
        </w:rPr>
        <w:t>经营规模的产出弹性变大，且在不同规模的农户间均为正值。</w:t>
      </w:r>
      <w:r w:rsidRPr="004A72A3">
        <w:rPr>
          <w:rFonts w:ascii="Times New Roman" w:hAnsi="Times New Roman" w:cs="Times New Roman" w:hint="eastAsia"/>
          <w:sz w:val="24"/>
          <w:szCs w:val="24"/>
          <w:highlight w:val="yellow"/>
        </w:rPr>
        <w:t>家庭劳动力和雇佣劳动力在耕作时对单产影响的差异显现，家庭劳动力的贡献转变为正，并且远远大于雇佣劳动力的贡献</w:t>
      </w:r>
      <w:r w:rsidR="001E130A" w:rsidRPr="004A72A3">
        <w:rPr>
          <w:rFonts w:ascii="Times New Roman" w:hAnsi="Times New Roman" w:cs="Times New Roman" w:hint="eastAsia"/>
          <w:sz w:val="24"/>
          <w:szCs w:val="24"/>
          <w:highlight w:val="yellow"/>
        </w:rPr>
        <w:t>，</w:t>
      </w:r>
      <w:r w:rsidR="00E03AA4" w:rsidRPr="004A72A3">
        <w:rPr>
          <w:rFonts w:ascii="Times New Roman" w:hAnsi="Times New Roman" w:cs="Times New Roman" w:hint="eastAsia"/>
          <w:sz w:val="24"/>
          <w:szCs w:val="24"/>
          <w:highlight w:val="yellow"/>
        </w:rPr>
        <w:t>与传统说法相一致</w:t>
      </w:r>
      <w:r w:rsidRPr="004A72A3">
        <w:rPr>
          <w:rFonts w:ascii="Times New Roman" w:hAnsi="Times New Roman" w:cs="Times New Roman" w:hint="eastAsia"/>
          <w:sz w:val="24"/>
          <w:szCs w:val="24"/>
          <w:highlight w:val="yellow"/>
        </w:rPr>
        <w:t>。土壤细碎化变量系数仍然显著为负，但负向关系略有减小。该变量越大代表这每块地的面积越大</w:t>
      </w:r>
      <w:r w:rsidR="005769B0" w:rsidRPr="004A72A3">
        <w:rPr>
          <w:rFonts w:ascii="Times New Roman" w:hAnsi="Times New Roman" w:cs="Times New Roman" w:hint="eastAsia"/>
          <w:sz w:val="24"/>
          <w:szCs w:val="24"/>
          <w:highlight w:val="yellow"/>
        </w:rPr>
        <w:t>。</w:t>
      </w:r>
      <w:r w:rsidRPr="004A72A3">
        <w:rPr>
          <w:rFonts w:ascii="Times New Roman" w:hAnsi="Times New Roman" w:cs="Times New Roman" w:hint="eastAsia"/>
          <w:sz w:val="24"/>
          <w:szCs w:val="24"/>
          <w:highlight w:val="yellow"/>
        </w:rPr>
        <w:t>按照传统的说法，当经营规模越大时，优质的土地已被使用完，需要进一步扩大规模只能开拓质量相对较差的土地，因此土壤细碎化变量可能与单产存在负向关系。</w:t>
      </w:r>
      <w:r w:rsidR="005769B0" w:rsidRPr="004A72A3">
        <w:rPr>
          <w:rFonts w:ascii="Times New Roman" w:hAnsi="Times New Roman" w:cs="Times New Roman" w:hint="eastAsia"/>
          <w:sz w:val="24"/>
          <w:szCs w:val="24"/>
          <w:highlight w:val="yellow"/>
        </w:rPr>
        <w:t>家庭禀赋弹性方面，农户地块平均面积对产出的负向影响略有下降</w:t>
      </w:r>
      <w:r w:rsidRPr="004A72A3">
        <w:rPr>
          <w:rFonts w:ascii="Times New Roman" w:hAnsi="Times New Roman" w:cs="Times New Roman" w:hint="eastAsia"/>
          <w:sz w:val="24"/>
          <w:szCs w:val="24"/>
          <w:highlight w:val="yellow"/>
        </w:rPr>
        <w:t>，</w:t>
      </w:r>
      <w:r w:rsidR="005769B0" w:rsidRPr="004A72A3">
        <w:rPr>
          <w:rFonts w:ascii="Times New Roman" w:hAnsi="Times New Roman" w:cs="Times New Roman" w:hint="eastAsia"/>
          <w:sz w:val="24"/>
          <w:szCs w:val="24"/>
          <w:highlight w:val="yellow"/>
        </w:rPr>
        <w:t>其余</w:t>
      </w:r>
      <w:r w:rsidRPr="004A72A3">
        <w:rPr>
          <w:rFonts w:ascii="Times New Roman" w:hAnsi="Times New Roman" w:cs="Times New Roman" w:hint="eastAsia"/>
          <w:sz w:val="24"/>
          <w:szCs w:val="24"/>
          <w:highlight w:val="yellow"/>
        </w:rPr>
        <w:t>家庭禀赋变量</w:t>
      </w:r>
      <w:r w:rsidR="005769B0" w:rsidRPr="004A72A3">
        <w:rPr>
          <w:rFonts w:ascii="Times New Roman" w:hAnsi="Times New Roman" w:cs="Times New Roman" w:hint="eastAsia"/>
          <w:sz w:val="24"/>
          <w:szCs w:val="24"/>
          <w:highlight w:val="yellow"/>
        </w:rPr>
        <w:t>（如性别、年龄、人力资源培训、家庭人口结构等）</w:t>
      </w:r>
      <w:r w:rsidRPr="004A72A3">
        <w:rPr>
          <w:rFonts w:ascii="Times New Roman" w:hAnsi="Times New Roman" w:cs="Times New Roman" w:hint="eastAsia"/>
          <w:sz w:val="24"/>
          <w:szCs w:val="24"/>
          <w:highlight w:val="yellow"/>
        </w:rPr>
        <w:t>系数变为不显著。</w:t>
      </w:r>
    </w:p>
    <w:p w14:paraId="620AB0A7" w14:textId="77777777"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4A1167E0" w14:textId="70329DA5" w:rsidR="00F652BB"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p w14:paraId="60D6A5B2" w14:textId="77777777" w:rsidR="00F652BB" w:rsidRDefault="00F652BB">
      <w:pPr>
        <w:rPr>
          <w:rFonts w:ascii="Times New Roman" w:hAnsi="Times New Roman" w:cs="Times New Roman"/>
          <w:sz w:val="24"/>
          <w:szCs w:val="24"/>
        </w:rPr>
      </w:pPr>
      <w:r>
        <w:rPr>
          <w:rFonts w:ascii="Times New Roman" w:hAnsi="Times New Roman" w:cs="Times New Roman"/>
          <w:sz w:val="24"/>
          <w:szCs w:val="24"/>
        </w:rPr>
        <w:br w:type="page"/>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lastRenderedPageBreak/>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2EA4C72F" w14:textId="77777777" w:rsidR="009137F5" w:rsidRDefault="009137F5"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drawing>
          <wp:inline distT="0" distB="0" distL="0" distR="0" wp14:anchorId="2E7F5A24" wp14:editId="66B1DABD">
            <wp:extent cx="4572000" cy="2743200"/>
            <wp:effectExtent l="0" t="0" r="0" b="0"/>
            <wp:docPr id="16" name="图表 16">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commentRangeStart w:id="55"/>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commentRangeEnd w:id="55"/>
      <w:r w:rsidR="006C2F77">
        <w:rPr>
          <w:rStyle w:val="aff3"/>
        </w:rPr>
        <w:commentReference w:id="55"/>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sidRPr="004A72A3">
        <w:rPr>
          <w:rFonts w:ascii="Times New Roman" w:hAnsi="Times New Roman" w:cs="Times New Roman" w:hint="eastAsia"/>
          <w:sz w:val="24"/>
          <w:szCs w:val="24"/>
          <w:highlight w:val="yellow"/>
        </w:rPr>
        <w:lastRenderedPageBreak/>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77777777"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19347790" w14:textId="77777777" w:rsidR="00A82521" w:rsidRDefault="00A82521"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50216DB5" wp14:editId="2D7AABEC">
            <wp:extent cx="4572000" cy="2743200"/>
            <wp:effectExtent l="0" t="0" r="0" b="0"/>
            <wp:docPr id="17" name="图表 1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commentRangeStart w:id="56"/>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commentRangeEnd w:id="56"/>
      <w:r w:rsidR="0075537D">
        <w:rPr>
          <w:rStyle w:val="aff3"/>
        </w:rPr>
        <w:commentReference w:id="56"/>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14:paraId="063B2670" w14:textId="77777777"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14:paraId="263E3E07"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14:paraId="3EE7913C" w14:textId="77777777"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农平均</w:t>
      </w:r>
      <w:proofErr w:type="gramEnd"/>
      <w:r w:rsidR="006D3AB7">
        <w:rPr>
          <w:rFonts w:ascii="Times New Roman" w:hAnsi="Times New Roman" w:cs="Times New Roman" w:hint="eastAsia"/>
          <w:sz w:val="24"/>
          <w:szCs w:val="24"/>
        </w:rPr>
        <w:t>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4788F426" w14:textId="77777777" w:rsidR="002E076C" w:rsidRDefault="002E076C"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5622372D" wp14:editId="79ABAD42">
            <wp:extent cx="4572000" cy="2743200"/>
            <wp:effectExtent l="0" t="0" r="0" b="0"/>
            <wp:docPr id="18" name="图表 1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0B3BC8" w14:textId="77777777"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w:t>
      </w:r>
      <w:commentRangeStart w:id="57"/>
      <w:r w:rsidR="00C641CC">
        <w:rPr>
          <w:rFonts w:ascii="Times New Roman" w:hAnsi="Times New Roman" w:cs="Times New Roman" w:hint="eastAsia"/>
          <w:sz w:val="24"/>
          <w:szCs w:val="24"/>
        </w:rPr>
        <w:t>正</w:t>
      </w:r>
      <w:commentRangeEnd w:id="57"/>
      <w:r w:rsidR="007B7419">
        <w:rPr>
          <w:rStyle w:val="aff3"/>
        </w:rPr>
        <w:commentReference w:id="57"/>
      </w:r>
      <w:r w:rsidR="00C641CC">
        <w:rPr>
          <w:rFonts w:ascii="Times New Roman" w:hAnsi="Times New Roman" w:cs="Times New Roman" w:hint="eastAsia"/>
          <w:sz w:val="24"/>
          <w:szCs w:val="24"/>
        </w:rPr>
        <w:t>。</w:t>
      </w:r>
    </w:p>
    <w:p w14:paraId="2BD70554" w14:textId="2EA55EC1"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58"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commentRangeStart w:id="59"/>
      <w:r w:rsidRPr="00EC35E6">
        <w:rPr>
          <w:rFonts w:ascii="Times New Roman" w:eastAsia="黑体" w:hAnsi="Times New Roman" w:cs="Times New Roman" w:hint="eastAsia"/>
          <w:sz w:val="28"/>
          <w:szCs w:val="28"/>
        </w:rPr>
        <w:t>本章小结</w:t>
      </w:r>
      <w:bookmarkEnd w:id="58"/>
      <w:commentRangeEnd w:id="59"/>
      <w:r w:rsidR="00AC5430">
        <w:rPr>
          <w:rStyle w:val="aff3"/>
        </w:rPr>
        <w:commentReference w:id="59"/>
      </w:r>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commentRangeStart w:id="60"/>
      <w:r w:rsidR="002B38C7">
        <w:rPr>
          <w:rFonts w:ascii="Times New Roman" w:hAnsi="Times New Roman" w:cs="Times New Roman" w:hint="eastAsia"/>
          <w:sz w:val="24"/>
          <w:szCs w:val="24"/>
        </w:rPr>
        <w:t>控制农户固定效应后</w:t>
      </w:r>
      <w:commentRangeEnd w:id="60"/>
      <w:r w:rsidR="00F949E5">
        <w:rPr>
          <w:rStyle w:val="aff3"/>
        </w:rPr>
        <w:commentReference w:id="60"/>
      </w:r>
      <w:r w:rsidR="002B38C7">
        <w:rPr>
          <w:rFonts w:ascii="Times New Roman" w:hAnsi="Times New Roman" w:cs="Times New Roman" w:hint="eastAsia"/>
          <w:sz w:val="24"/>
          <w:szCs w:val="24"/>
        </w:rPr>
        <w:t>，家庭劳动力和雇佣劳动力对单产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力贡献变</w:t>
      </w:r>
      <w:proofErr w:type="gramEnd"/>
      <w:r w:rsidR="002B38C7">
        <w:rPr>
          <w:rFonts w:ascii="Times New Roman" w:hAnsi="Times New Roman" w:cs="Times New Roman" w:hint="eastAsia"/>
          <w:sz w:val="24"/>
          <w:szCs w:val="24"/>
        </w:rPr>
        <w:t>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74569CD5" w14:textId="77777777"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w:t>
      </w:r>
      <w:commentRangeStart w:id="61"/>
      <w:r w:rsidR="00A81C94">
        <w:rPr>
          <w:rFonts w:ascii="Times New Roman" w:hAnsi="Times New Roman" w:cs="Times New Roman" w:hint="eastAsia"/>
          <w:sz w:val="24"/>
          <w:szCs w:val="24"/>
        </w:rPr>
        <w:t>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w:t>
      </w:r>
      <w:commentRangeEnd w:id="61"/>
      <w:r w:rsidR="00AC5430">
        <w:rPr>
          <w:rStyle w:val="aff3"/>
        </w:rPr>
        <w:commentReference w:id="61"/>
      </w:r>
      <w:r w:rsidR="00403D6B">
        <w:rPr>
          <w:rFonts w:ascii="Times New Roman" w:hAnsi="Times New Roman" w:cs="Times New Roman" w:hint="eastAsia"/>
          <w:sz w:val="24"/>
          <w:szCs w:val="24"/>
        </w:rPr>
        <w:t>（观察拟合图可知）。但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39CB9E1A" w14:textId="63B65CD0" w:rsidR="004C1DFA" w:rsidRPr="001758B8" w:rsidRDefault="004C1DFA">
      <w:pPr>
        <w:spacing w:after="0" w:line="400" w:lineRule="exact"/>
        <w:ind w:firstLineChars="200" w:firstLine="480"/>
        <w:rPr>
          <w:rFonts w:ascii="Times New Roman" w:hAnsi="Times New Roman" w:cs="Times New Roman"/>
          <w:sz w:val="24"/>
          <w:szCs w:val="24"/>
          <w:rPrChange w:id="62" w:author="tian z h" w:date="2019-02-10T17:41:00Z">
            <w:rPr>
              <w:rFonts w:eastAsia="黑体"/>
              <w:sz w:val="28"/>
              <w:szCs w:val="28"/>
            </w:rPr>
          </w:rPrChange>
        </w:rPr>
        <w:pPrChange w:id="63" w:author="tian z h" w:date="2019-02-10T17:41:00Z">
          <w:pPr/>
        </w:pPrChange>
      </w:pPr>
    </w:p>
    <w:p w14:paraId="661387BA" w14:textId="35B30BF0" w:rsidR="001758B8" w:rsidRPr="001758B8" w:rsidRDefault="001758B8">
      <w:pPr>
        <w:spacing w:after="0" w:line="400" w:lineRule="exact"/>
        <w:ind w:firstLineChars="200" w:firstLine="480"/>
        <w:rPr>
          <w:rFonts w:ascii="Times New Roman" w:hAnsi="Times New Roman" w:cs="Times New Roman"/>
          <w:sz w:val="24"/>
          <w:szCs w:val="24"/>
          <w:rPrChange w:id="64" w:author="tian z h" w:date="2019-02-10T17:41:00Z">
            <w:rPr>
              <w:rFonts w:eastAsia="黑体"/>
              <w:sz w:val="28"/>
              <w:szCs w:val="28"/>
            </w:rPr>
          </w:rPrChange>
        </w:rPr>
        <w:pPrChange w:id="65" w:author="tian z h" w:date="2019-02-10T17:41:00Z">
          <w:pPr/>
        </w:pPrChange>
      </w:pPr>
    </w:p>
    <w:p w14:paraId="3B3E451F" w14:textId="23AFCADB" w:rsidR="001758B8" w:rsidRDefault="001758B8">
      <w:pPr>
        <w:spacing w:after="0" w:line="400" w:lineRule="exact"/>
        <w:ind w:firstLineChars="200" w:firstLine="480"/>
        <w:rPr>
          <w:ins w:id="66" w:author="tian z h" w:date="2019-02-10T17:41:00Z"/>
          <w:rFonts w:eastAsia="黑体"/>
          <w:sz w:val="24"/>
          <w:szCs w:val="28"/>
        </w:rPr>
        <w:pPrChange w:id="67" w:author="tian z h" w:date="2019-02-10T17:41:00Z">
          <w:pPr/>
        </w:pPrChange>
      </w:pPr>
      <w:ins w:id="68" w:author="tian z h" w:date="2019-02-10T17:40:00Z">
        <w:r w:rsidRPr="001758B8">
          <w:rPr>
            <w:rFonts w:eastAsia="黑体" w:hint="eastAsia"/>
            <w:sz w:val="24"/>
            <w:szCs w:val="28"/>
            <w:rPrChange w:id="69" w:author="tian z h" w:date="2019-02-10T17:41:00Z">
              <w:rPr>
                <w:rFonts w:eastAsia="黑体" w:hint="eastAsia"/>
                <w:sz w:val="28"/>
                <w:szCs w:val="28"/>
              </w:rPr>
            </w:rPrChange>
          </w:rPr>
          <w:t>我觉得，论文的内容好像不够。结果是什么样的？为什么这样？这样会有什么含义？都还没有讨论。</w:t>
        </w:r>
      </w:ins>
    </w:p>
    <w:p w14:paraId="2A05FA25" w14:textId="5E77A4D4" w:rsidR="001758B8" w:rsidRPr="001758B8" w:rsidRDefault="001758B8">
      <w:pPr>
        <w:spacing w:after="0" w:line="400" w:lineRule="exact"/>
        <w:ind w:firstLineChars="200" w:firstLine="480"/>
        <w:rPr>
          <w:ins w:id="70" w:author="tian z h" w:date="2019-02-10T17:40:00Z"/>
          <w:rFonts w:eastAsia="黑体"/>
          <w:sz w:val="24"/>
          <w:szCs w:val="28"/>
          <w:rPrChange w:id="71" w:author="tian z h" w:date="2019-02-10T17:41:00Z">
            <w:rPr>
              <w:ins w:id="72" w:author="tian z h" w:date="2019-02-10T17:40:00Z"/>
              <w:rFonts w:eastAsia="黑体"/>
              <w:sz w:val="28"/>
              <w:szCs w:val="28"/>
            </w:rPr>
          </w:rPrChange>
        </w:rPr>
        <w:pPrChange w:id="73" w:author="tian z h" w:date="2019-02-10T17:41:00Z">
          <w:pPr/>
        </w:pPrChange>
      </w:pPr>
      <w:ins w:id="74" w:author="tian z h" w:date="2019-02-10T17:41:00Z">
        <w:r>
          <w:rPr>
            <w:rFonts w:eastAsia="黑体" w:hint="eastAsia"/>
            <w:sz w:val="24"/>
            <w:szCs w:val="28"/>
          </w:rPr>
          <w:t>我有些担心。</w:t>
        </w:r>
      </w:ins>
    </w:p>
    <w:p w14:paraId="30DDD87F" w14:textId="61B288CE" w:rsidR="001758B8" w:rsidRDefault="001758B8">
      <w:pPr>
        <w:spacing w:after="0" w:line="400" w:lineRule="exact"/>
        <w:ind w:firstLineChars="200" w:firstLine="480"/>
        <w:rPr>
          <w:ins w:id="75" w:author="tian z h" w:date="2019-02-10T17:41:00Z"/>
          <w:rFonts w:eastAsia="黑体"/>
          <w:sz w:val="24"/>
          <w:szCs w:val="28"/>
        </w:rPr>
        <w:pPrChange w:id="76" w:author="tian z h" w:date="2019-02-10T17:41:00Z">
          <w:pPr/>
        </w:pPrChange>
      </w:pPr>
      <w:ins w:id="77" w:author="tian z h" w:date="2019-02-10T17:41:00Z">
        <w:r w:rsidRPr="001758B8">
          <w:rPr>
            <w:rFonts w:eastAsia="黑体" w:hint="eastAsia"/>
            <w:sz w:val="24"/>
            <w:szCs w:val="28"/>
            <w:rPrChange w:id="78" w:author="tian z h" w:date="2019-02-10T17:41:00Z">
              <w:rPr>
                <w:rFonts w:eastAsia="黑体" w:hint="eastAsia"/>
                <w:sz w:val="28"/>
                <w:szCs w:val="28"/>
              </w:rPr>
            </w:rPrChange>
          </w:rPr>
          <w:t>一定要</w:t>
        </w:r>
      </w:ins>
      <w:ins w:id="79" w:author="tian z h" w:date="2019-02-10T17:40:00Z">
        <w:r w:rsidRPr="001758B8">
          <w:rPr>
            <w:rFonts w:eastAsia="黑体" w:hint="eastAsia"/>
            <w:sz w:val="24"/>
            <w:szCs w:val="28"/>
            <w:rPrChange w:id="80" w:author="tian z h" w:date="2019-02-10T17:41:00Z">
              <w:rPr>
                <w:rFonts w:eastAsia="黑体" w:hint="eastAsia"/>
                <w:sz w:val="28"/>
                <w:szCs w:val="28"/>
              </w:rPr>
            </w:rPrChange>
          </w:rPr>
          <w:t>重视</w:t>
        </w:r>
      </w:ins>
      <w:ins w:id="81" w:author="tian z h" w:date="2019-02-10T17:41:00Z">
        <w:r w:rsidRPr="001758B8">
          <w:rPr>
            <w:rFonts w:eastAsia="黑体" w:hint="eastAsia"/>
            <w:sz w:val="24"/>
            <w:szCs w:val="28"/>
            <w:rPrChange w:id="82" w:author="tian z h" w:date="2019-02-10T17:41:00Z">
              <w:rPr>
                <w:rFonts w:eastAsia="黑体" w:hint="eastAsia"/>
                <w:sz w:val="28"/>
                <w:szCs w:val="28"/>
              </w:rPr>
            </w:rPrChange>
          </w:rPr>
          <w:t>，避免风险</w:t>
        </w:r>
      </w:ins>
      <w:ins w:id="83" w:author="tian z h" w:date="2019-02-10T17:40:00Z">
        <w:r w:rsidRPr="001758B8">
          <w:rPr>
            <w:rFonts w:eastAsia="黑体" w:hint="eastAsia"/>
            <w:sz w:val="24"/>
            <w:szCs w:val="28"/>
            <w:rPrChange w:id="84" w:author="tian z h" w:date="2019-02-10T17:41:00Z">
              <w:rPr>
                <w:rFonts w:eastAsia="黑体" w:hint="eastAsia"/>
                <w:sz w:val="28"/>
                <w:szCs w:val="28"/>
              </w:rPr>
            </w:rPrChange>
          </w:rPr>
          <w:t>。</w:t>
        </w:r>
      </w:ins>
    </w:p>
    <w:p w14:paraId="19373163" w14:textId="77777777" w:rsidR="001758B8" w:rsidRPr="001758B8" w:rsidRDefault="001758B8">
      <w:pPr>
        <w:spacing w:after="0" w:line="400" w:lineRule="exact"/>
        <w:ind w:firstLineChars="200" w:firstLine="480"/>
        <w:rPr>
          <w:rFonts w:eastAsia="黑体"/>
          <w:sz w:val="24"/>
          <w:szCs w:val="28"/>
          <w:rPrChange w:id="85" w:author="tian z h" w:date="2019-02-10T17:41:00Z">
            <w:rPr>
              <w:rFonts w:eastAsia="黑体"/>
              <w:sz w:val="28"/>
              <w:szCs w:val="28"/>
            </w:rPr>
          </w:rPrChange>
        </w:rPr>
        <w:pPrChange w:id="86" w:author="tian z h" w:date="2019-02-10T17:41:00Z">
          <w:pPr/>
        </w:pPrChange>
      </w:pPr>
    </w:p>
    <w:p w14:paraId="41FB4C8E" w14:textId="77777777" w:rsidR="001758B8" w:rsidRPr="001758B8" w:rsidRDefault="001758B8">
      <w:pPr>
        <w:spacing w:after="0" w:line="400" w:lineRule="exact"/>
        <w:ind w:firstLineChars="200" w:firstLine="480"/>
        <w:rPr>
          <w:rFonts w:ascii="Times New Roman" w:hAnsi="Times New Roman" w:cs="Times New Roman"/>
          <w:sz w:val="24"/>
          <w:szCs w:val="24"/>
          <w:rPrChange w:id="87" w:author="tian z h" w:date="2019-02-10T17:41:00Z">
            <w:rPr>
              <w:rFonts w:eastAsia="黑体"/>
              <w:sz w:val="28"/>
              <w:szCs w:val="28"/>
            </w:rPr>
          </w:rPrChange>
        </w:rPr>
        <w:pPrChange w:id="88" w:author="tian z h" w:date="2019-02-10T17:41:00Z">
          <w:pPr/>
        </w:pPrChange>
      </w:pPr>
    </w:p>
    <w:p w14:paraId="537D15B3" w14:textId="77777777" w:rsidR="00CC6011" w:rsidRDefault="00CC6011">
      <w:pPr>
        <w:spacing w:after="0" w:line="400" w:lineRule="exact"/>
        <w:ind w:firstLineChars="200" w:firstLine="480"/>
        <w:rPr>
          <w:rFonts w:ascii="Times New Roman" w:hAnsi="Times New Roman" w:cs="Times New Roman"/>
          <w:sz w:val="24"/>
          <w:szCs w:val="24"/>
          <w:rPrChange w:id="89" w:author="tian z h" w:date="2019-02-10T17:41:00Z">
            <w:rPr>
              <w:rFonts w:eastAsia="黑体"/>
              <w:sz w:val="28"/>
              <w:szCs w:val="28"/>
            </w:rPr>
          </w:rPrChange>
        </w:rPr>
        <w:sectPr w:rsidR="00CC6011" w:rsidSect="004C1DFA">
          <w:headerReference w:type="even" r:id="rId25"/>
          <w:headerReference w:type="default" r:id="rId26"/>
          <w:pgSz w:w="11906" w:h="16838"/>
          <w:pgMar w:top="1701" w:right="1418" w:bottom="1418" w:left="1701" w:header="1304" w:footer="1020" w:gutter="0"/>
          <w:cols w:space="425"/>
          <w:docGrid w:type="lines" w:linePitch="326"/>
        </w:sectPr>
        <w:pPrChange w:id="90" w:author="tian z h" w:date="2019-02-10T17:41:00Z">
          <w:pPr/>
        </w:pPrChange>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91" w:name="_Toc97189"/>
      <w:commentRangeStart w:id="92"/>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91"/>
      <w:commentRangeEnd w:id="92"/>
      <w:r w:rsidR="00AC5430">
        <w:rPr>
          <w:rStyle w:val="aff3"/>
        </w:rPr>
        <w:commentReference w:id="92"/>
      </w:r>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77777777"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7D2DFE06" w14:textId="77777777" w:rsidR="00E52825" w:rsidRDefault="00E52825" w:rsidP="006A1CFF">
      <w:pPr>
        <w:spacing w:beforeLines="100" w:before="326" w:afterLines="100" w:after="326"/>
        <w:jc w:val="center"/>
        <w:outlineLvl w:val="0"/>
        <w:rPr>
          <w:rFonts w:eastAsia="黑体"/>
          <w:sz w:val="32"/>
          <w:szCs w:val="32"/>
        </w:rPr>
      </w:pPr>
      <w:bookmarkStart w:id="93" w:name="_Toc97190"/>
      <w:commentRangeStart w:id="94"/>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93"/>
      <w:commentRangeEnd w:id="94"/>
      <w:r w:rsidR="00CA06FC">
        <w:rPr>
          <w:rStyle w:val="aff3"/>
        </w:rPr>
        <w:commentReference w:id="94"/>
      </w:r>
    </w:p>
    <w:p w14:paraId="6877274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Benjamin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Can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Unobserved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Land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Quality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Explain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Inverse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proofErr w:type="gramStart"/>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w:t>
      </w:r>
      <w:proofErr w:type="gramEnd"/>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Journal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1995</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51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14:paraId="3E2B062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Heltberg</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Rural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Market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Imperfections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Farm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Size</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Evidence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from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Pakistan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World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1998</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1807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1826</w:t>
      </w:r>
      <w:r w:rsidRPr="000F3E84">
        <w:rPr>
          <w:rFonts w:ascii="Times New Roman" w:eastAsia="宋体" w:hAnsi="Times New Roman" w:cs="Times New Roman"/>
          <w:sz w:val="24"/>
          <w:szCs w:val="24"/>
        </w:rPr>
        <w:t>.</w:t>
      </w:r>
    </w:p>
    <w:p w14:paraId="13977F2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Sen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Aspect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Indian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Agriculture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Weekly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1962</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246</w:t>
      </w:r>
      <w:r w:rsidRPr="000F3E84">
        <w:rPr>
          <w:rFonts w:ascii="Times New Roman" w:eastAsia="宋体" w:hAnsi="Times New Roman" w:cs="Times New Roman"/>
          <w:sz w:val="24"/>
          <w:szCs w:val="24"/>
        </w:rPr>
        <w:t>.</w:t>
      </w:r>
    </w:p>
    <w:p w14:paraId="35F4C59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陈锡文．农业和农村发展：形势与问题．南京农业大学学报（社会科学版），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p>
    <w:p w14:paraId="0A4E13D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仇焕广，刘乐，李登旺，张崇尚．经营规模、地权稳定性与土地生产率</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基于全国</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省地块层面调查数据的实证分析．中国农村经济，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14:paraId="705B1576" w14:textId="77777777" w:rsidR="00701DC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董旭光</w:t>
      </w:r>
      <w:proofErr w:type="gramEnd"/>
      <w:r w:rsidRPr="000F3E84">
        <w:rPr>
          <w:rFonts w:ascii="Times New Roman" w:eastAsia="宋体" w:hAnsi="Times New Roman" w:cs="Times New Roman"/>
          <w:sz w:val="24"/>
          <w:szCs w:val="24"/>
        </w:rPr>
        <w:t>，李胜利，石振彬，</w:t>
      </w:r>
      <w:proofErr w:type="gramStart"/>
      <w:r w:rsidRPr="000F3E84">
        <w:rPr>
          <w:rFonts w:ascii="Times New Roman" w:eastAsia="宋体" w:hAnsi="Times New Roman" w:cs="Times New Roman"/>
          <w:sz w:val="24"/>
          <w:szCs w:val="24"/>
        </w:rPr>
        <w:t>邱粲</w:t>
      </w:r>
      <w:proofErr w:type="gramEnd"/>
      <w:r w:rsidRPr="000F3E84">
        <w:rPr>
          <w:rFonts w:ascii="Times New Roman" w:eastAsia="宋体" w:hAnsi="Times New Roman" w:cs="Times New Roman"/>
          <w:sz w:val="24"/>
          <w:szCs w:val="24"/>
        </w:rPr>
        <w:t>．近</w:t>
      </w:r>
      <w:r w:rsidRPr="00F8195A">
        <w:rPr>
          <w:rFonts w:ascii="Times New Roman" w:eastAsia="宋体" w:hAnsi="Times New Roman" w:cs="Times New Roman"/>
          <w:sz w:val="24"/>
          <w:szCs w:val="24"/>
        </w:rPr>
        <w:t>50</w:t>
      </w:r>
      <w:r w:rsidRPr="000F3E84">
        <w:rPr>
          <w:rFonts w:ascii="Times New Roman" w:eastAsia="宋体" w:hAnsi="Times New Roman" w:cs="Times New Roman"/>
          <w:sz w:val="24"/>
          <w:szCs w:val="24"/>
        </w:rPr>
        <w:t>年山东省农业气候资源变化特征．应用生态学报，</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269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277</w:t>
      </w:r>
      <w:r w:rsidRPr="000F3E84">
        <w:rPr>
          <w:rFonts w:ascii="Times New Roman" w:eastAsia="宋体" w:hAnsi="Times New Roman" w:cs="Times New Roman"/>
          <w:sz w:val="24"/>
          <w:szCs w:val="24"/>
        </w:rPr>
        <w:t>．</w:t>
      </w:r>
    </w:p>
    <w:p w14:paraId="71533637"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范红忠，周启良．农户土地种植面积与土地生产率的关系</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基于中西部七县（市）农户的调查数据．中国人口、资源与环境，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38</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45</w:t>
      </w:r>
      <w:r w:rsidRPr="000F3E84">
        <w:rPr>
          <w:rFonts w:ascii="Times New Roman" w:eastAsia="宋体" w:hAnsi="Times New Roman" w:cs="Times New Roman"/>
          <w:sz w:val="24"/>
          <w:szCs w:val="24"/>
        </w:rPr>
        <w:t>．</w:t>
      </w:r>
    </w:p>
    <w:p w14:paraId="2053E0F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方松海，王为农，黄汉权．增大农民收入与扩大农村消费研究．管理世界（月刊），</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80</w:t>
      </w:r>
      <w:r w:rsidRPr="000F3E84">
        <w:rPr>
          <w:rFonts w:ascii="Times New Roman" w:eastAsia="宋体" w:hAnsi="Times New Roman" w:cs="Times New Roman"/>
          <w:sz w:val="24"/>
          <w:szCs w:val="24"/>
        </w:rPr>
        <w:t>．</w:t>
      </w:r>
    </w:p>
    <w:p w14:paraId="4CEAC08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高帆．结构转化、资本深化与农业劳动生产率提高</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以上海为例的研究．经济理论与经济管理，</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73</w:t>
      </w:r>
      <w:r w:rsidRPr="000F3E84">
        <w:rPr>
          <w:rFonts w:ascii="Times New Roman" w:eastAsia="宋体" w:hAnsi="Times New Roman" w:cs="Times New Roman"/>
          <w:sz w:val="24"/>
          <w:szCs w:val="24"/>
        </w:rPr>
        <w:t>．</w:t>
      </w:r>
    </w:p>
    <w:p w14:paraId="64E979A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高鸣，宋洪远，</w:t>
      </w:r>
      <w:r w:rsidRPr="00F8195A">
        <w:rPr>
          <w:rFonts w:ascii="Times New Roman" w:eastAsia="宋体" w:hAnsi="Times New Roman" w:cs="Times New Roman"/>
          <w:sz w:val="24"/>
          <w:szCs w:val="24"/>
        </w:rPr>
        <w:t>Carter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w:t>
      </w:r>
      <w:r w:rsidRPr="000F3E84">
        <w:rPr>
          <w:rFonts w:ascii="Times New Roman" w:eastAsia="宋体" w:hAnsi="Times New Roman" w:cs="Times New Roman"/>
          <w:sz w:val="24"/>
          <w:szCs w:val="24"/>
        </w:rPr>
        <w:t>．补贴减少了粮食生产效率损失吗？</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基于动态资产贫困理论的分析．管理世界（月刊），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100</w:t>
      </w:r>
      <w:r w:rsidRPr="000F3E84">
        <w:rPr>
          <w:rFonts w:ascii="Times New Roman" w:eastAsia="宋体" w:hAnsi="Times New Roman" w:cs="Times New Roman"/>
          <w:sz w:val="24"/>
          <w:szCs w:val="24"/>
        </w:rPr>
        <w:t>．</w:t>
      </w:r>
    </w:p>
    <w:p w14:paraId="6BECB76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高玉强．农机购置补贴与财政支农支出的传导机制有效性</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基于省际面板数据的经验分析．财贸经济，</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68</w:t>
      </w:r>
      <w:r w:rsidRPr="000F3E84">
        <w:rPr>
          <w:rFonts w:ascii="Times New Roman" w:eastAsia="宋体" w:hAnsi="Times New Roman" w:cs="Times New Roman"/>
          <w:sz w:val="24"/>
          <w:szCs w:val="24"/>
        </w:rPr>
        <w:t>．</w:t>
      </w:r>
    </w:p>
    <w:p w14:paraId="734421E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高原．市场经济中的小农农业和村庄：微观实践与理论意义．开放时代，</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w:t>
      </w:r>
      <w:r w:rsidRPr="000F3E84">
        <w:rPr>
          <w:rFonts w:ascii="Times New Roman" w:eastAsia="宋体" w:hAnsi="Times New Roman" w:cs="Times New Roman"/>
          <w:sz w:val="24"/>
          <w:szCs w:val="24"/>
        </w:rPr>
        <w:t>．</w:t>
      </w:r>
    </w:p>
    <w:p w14:paraId="17D4E1E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龚文峰，袁力，范文义．基于地形梯度的哈尔滨市土地利用格局变化分析．农业工程学报，</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303</w:t>
      </w:r>
      <w:r w:rsidRPr="000F3E84">
        <w:rPr>
          <w:rFonts w:ascii="Times New Roman" w:eastAsia="宋体" w:hAnsi="Times New Roman" w:cs="Times New Roman"/>
          <w:sz w:val="24"/>
          <w:szCs w:val="24"/>
        </w:rPr>
        <w:t>．</w:t>
      </w:r>
    </w:p>
    <w:p w14:paraId="5CEB05B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何秀荣．关于我国农业经营规模的思考．农业经济问题（月刊），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14:paraId="3F46995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侯麟科，仇焕广，汪阳洁，孙来祥．气候变化对我国农业生产的影响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基于多投入多产出生产函数的分析</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12766FD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黄祖辉，王建英，陈志钢．非农就业、土地流转与土地细碎化对稻农技术效率的影响</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14:paraId="64AE140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李谷成，冯中朝，范丽霞．小农户真的更加具有效率吗？来自湖北省的经验证据．经济学（季刊），</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124</w:t>
      </w:r>
      <w:r w:rsidRPr="000F3E84">
        <w:rPr>
          <w:rFonts w:ascii="Times New Roman" w:eastAsia="宋体" w:hAnsi="Times New Roman" w:cs="Times New Roman"/>
          <w:sz w:val="24"/>
          <w:szCs w:val="24"/>
        </w:rPr>
        <w:t>．</w:t>
      </w:r>
    </w:p>
    <w:p w14:paraId="05441B5B"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李宁，何文剑，仇童伟，陈利根．农地产权结构、生产要素效率与农业绩效．管理世界，</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62</w:t>
      </w:r>
      <w:r w:rsidRPr="000F3E84">
        <w:rPr>
          <w:rFonts w:ascii="Times New Roman" w:eastAsia="宋体" w:hAnsi="Times New Roman" w:cs="Times New Roman"/>
          <w:sz w:val="24"/>
          <w:szCs w:val="24"/>
        </w:rPr>
        <w:t>．</w:t>
      </w:r>
    </w:p>
    <w:p w14:paraId="20DA235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李文明，罗丹，陈洁，谢颜．农业适度规模经营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规模效益、产出水平与生产成本</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1552</w:t>
      </w:r>
      <w:r w:rsidRPr="000F3E84">
        <w:rPr>
          <w:rFonts w:ascii="Times New Roman" w:eastAsia="宋体" w:hAnsi="Times New Roman" w:cs="Times New Roman"/>
          <w:sz w:val="24"/>
          <w:szCs w:val="24"/>
        </w:rPr>
        <w:t>个水稻种植户的调查数据．中国农村经济，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14:paraId="6B8B6E3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李义，朱会义．河北省土地生产率的空间差异及其影响因素．地理科学进展，</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1179</w:t>
      </w:r>
      <w:r w:rsidRPr="000F3E84">
        <w:rPr>
          <w:rFonts w:ascii="Times New Roman" w:eastAsia="宋体" w:hAnsi="Times New Roman" w:cs="Times New Roman"/>
          <w:sz w:val="24"/>
          <w:szCs w:val="24"/>
        </w:rPr>
        <w:t>．</w:t>
      </w:r>
    </w:p>
    <w:p w14:paraId="5F0F2B9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林本喜，</w:t>
      </w:r>
      <w:proofErr w:type="gramStart"/>
      <w:r w:rsidRPr="000F3E84">
        <w:rPr>
          <w:rFonts w:ascii="Times New Roman" w:eastAsia="宋体" w:hAnsi="Times New Roman" w:cs="Times New Roman"/>
          <w:sz w:val="24"/>
          <w:szCs w:val="24"/>
        </w:rPr>
        <w:t>邓</w:t>
      </w:r>
      <w:proofErr w:type="gramEnd"/>
      <w:r w:rsidRPr="000F3E84">
        <w:rPr>
          <w:rFonts w:ascii="Times New Roman" w:eastAsia="宋体" w:hAnsi="Times New Roman" w:cs="Times New Roman"/>
          <w:sz w:val="24"/>
          <w:szCs w:val="24"/>
        </w:rPr>
        <w:t>衡山．农业劳动力老龄化对土地利用效率影响的实证分析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基于浙江省农村固定观察点数据．中国农村经济，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p>
    <w:p w14:paraId="6408E96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林万龙．农地经营规模：国际经验与中国现实的选择</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农业经济问题（月刊），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42</w:t>
      </w:r>
      <w:r w:rsidRPr="000F3E84">
        <w:rPr>
          <w:rFonts w:ascii="Times New Roman" w:eastAsia="宋体" w:hAnsi="Times New Roman" w:cs="Times New Roman"/>
          <w:sz w:val="24"/>
          <w:szCs w:val="24"/>
        </w:rPr>
        <w:t>．</w:t>
      </w:r>
    </w:p>
    <w:p w14:paraId="44EEACD8"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卢华，胡</w:t>
      </w:r>
      <w:proofErr w:type="gramStart"/>
      <w:r w:rsidRPr="000F3E84">
        <w:rPr>
          <w:rFonts w:ascii="Times New Roman" w:eastAsia="宋体" w:hAnsi="Times New Roman" w:cs="Times New Roman"/>
          <w:sz w:val="24"/>
          <w:szCs w:val="24"/>
        </w:rPr>
        <w:t>浩</w:t>
      </w:r>
      <w:proofErr w:type="gramEnd"/>
      <w:r w:rsidRPr="000F3E84">
        <w:rPr>
          <w:rFonts w:ascii="Times New Roman" w:eastAsia="宋体" w:hAnsi="Times New Roman" w:cs="Times New Roman"/>
          <w:sz w:val="24"/>
          <w:szCs w:val="24"/>
        </w:rPr>
        <w:t>．土地细碎化、种植多样化对农业生产利润和效率的影响分析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基于江苏农户的微观调查．农业技术经济，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14:paraId="1369BC8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冒佩华</w:t>
      </w:r>
      <w:proofErr w:type="gramEnd"/>
      <w:r w:rsidRPr="000F3E84">
        <w:rPr>
          <w:rFonts w:ascii="Times New Roman" w:eastAsia="宋体" w:hAnsi="Times New Roman" w:cs="Times New Roman"/>
          <w:sz w:val="24"/>
          <w:szCs w:val="24"/>
        </w:rPr>
        <w:t>，徐骥．农地制度、土地经营权流转与农民收入增长．管理世界（月刊），</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74</w:t>
      </w:r>
      <w:r w:rsidRPr="000F3E84">
        <w:rPr>
          <w:rFonts w:ascii="Times New Roman" w:eastAsia="宋体" w:hAnsi="Times New Roman" w:cs="Times New Roman"/>
          <w:sz w:val="24"/>
          <w:szCs w:val="24"/>
        </w:rPr>
        <w:t>．</w:t>
      </w:r>
    </w:p>
    <w:p w14:paraId="5A733E25"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钱龙，洪名勇．非农就业、土地流转与农业生产效率变化</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CFPS</w:t>
      </w:r>
      <w:r w:rsidRPr="000F3E84">
        <w:rPr>
          <w:rFonts w:ascii="Times New Roman" w:eastAsia="宋体" w:hAnsi="Times New Roman" w:cs="Times New Roman"/>
          <w:sz w:val="24"/>
          <w:szCs w:val="24"/>
        </w:rPr>
        <w:t>的实证分析．中国农村经济，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14:paraId="1223F1E1"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屈小博．不同规模农户生产技术效率差异及其影响因素分析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基于超越对数随机前沿生产函数与农户微观数据．南京农业大学学报（社会科学版），</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14:paraId="0802EF7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石晓平，</w:t>
      </w:r>
      <w:proofErr w:type="gramStart"/>
      <w:r w:rsidRPr="000F3E84">
        <w:rPr>
          <w:rFonts w:ascii="Times New Roman" w:eastAsia="宋体" w:hAnsi="Times New Roman" w:cs="Times New Roman"/>
          <w:sz w:val="24"/>
          <w:szCs w:val="24"/>
        </w:rPr>
        <w:t>郎海如</w:t>
      </w:r>
      <w:proofErr w:type="gramEnd"/>
      <w:r w:rsidRPr="000F3E84">
        <w:rPr>
          <w:rFonts w:ascii="Times New Roman" w:eastAsia="宋体" w:hAnsi="Times New Roman" w:cs="Times New Roman"/>
          <w:sz w:val="24"/>
          <w:szCs w:val="24"/>
        </w:rPr>
        <w:t>．农地经营规模与农业生产率研究综述．南京农业大学学报（社会科学版），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14:paraId="73A8D6C8"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司伟，王济民．中国大豆生产全要素生产率及其变化．中国农村经济，</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．速</w:t>
      </w:r>
      <w:proofErr w:type="gramStart"/>
      <w:r w:rsidRPr="000F3E84">
        <w:rPr>
          <w:rFonts w:ascii="Times New Roman" w:eastAsia="宋体" w:hAnsi="Times New Roman" w:cs="Times New Roman"/>
          <w:sz w:val="24"/>
          <w:szCs w:val="24"/>
        </w:rPr>
        <w:t>水佑次</w:t>
      </w:r>
      <w:proofErr w:type="gramEnd"/>
      <w:r w:rsidRPr="000F3E84">
        <w:rPr>
          <w:rFonts w:ascii="Times New Roman" w:eastAsia="宋体" w:hAnsi="Times New Roman" w:cs="Times New Roman"/>
          <w:sz w:val="24"/>
          <w:szCs w:val="24"/>
        </w:rPr>
        <w:t>郎，</w:t>
      </w:r>
      <w:proofErr w:type="gramStart"/>
      <w:r w:rsidRPr="000F3E84">
        <w:rPr>
          <w:rFonts w:ascii="Times New Roman" w:eastAsia="宋体" w:hAnsi="Times New Roman" w:cs="Times New Roman"/>
          <w:sz w:val="24"/>
          <w:szCs w:val="24"/>
        </w:rPr>
        <w:t>弗</w:t>
      </w:r>
      <w:proofErr w:type="gramEnd"/>
      <w:r w:rsidRPr="000F3E84">
        <w:rPr>
          <w:rFonts w:ascii="Times New Roman" w:eastAsia="宋体" w:hAnsi="Times New Roman" w:cs="Times New Roman"/>
          <w:sz w:val="24"/>
          <w:szCs w:val="24"/>
        </w:rPr>
        <w:t>农</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拉坦．农业发展：国际前景（吴伟东等译）．北京：商务印书馆，</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p>
    <w:p w14:paraId="2F44A5DA"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苏小松，何广文．农户社会资本对农业生产效率的影响分析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基于山东省高青县的农户调查数据．农业技术经济，</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72</w:t>
      </w:r>
      <w:r w:rsidRPr="000F3E84">
        <w:rPr>
          <w:rFonts w:ascii="Times New Roman" w:eastAsia="宋体" w:hAnsi="Times New Roman" w:cs="Times New Roman"/>
          <w:sz w:val="24"/>
          <w:szCs w:val="24"/>
        </w:rPr>
        <w:t>．</w:t>
      </w:r>
    </w:p>
    <w:p w14:paraId="779B64F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王建英，陈志钢，黄祖辉，</w:t>
      </w:r>
      <w:r w:rsidRPr="00F8195A">
        <w:rPr>
          <w:rFonts w:ascii="Times New Roman" w:eastAsia="宋体" w:hAnsi="Times New Roman" w:cs="Times New Roman"/>
          <w:sz w:val="24"/>
          <w:szCs w:val="24"/>
        </w:rPr>
        <w:t>Thomas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Reardon</w:t>
      </w:r>
      <w:r w:rsidRPr="000F3E84">
        <w:rPr>
          <w:rFonts w:ascii="Times New Roman" w:eastAsia="宋体" w:hAnsi="Times New Roman" w:cs="Times New Roman"/>
          <w:sz w:val="24"/>
          <w:szCs w:val="24"/>
        </w:rPr>
        <w:t>．转型时期土地生产率与农户经营规模关系再考察．管理世界，</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14:paraId="1F7CA66E"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王嫚</w:t>
      </w:r>
      <w:proofErr w:type="gramStart"/>
      <w:r w:rsidRPr="000F3E84">
        <w:rPr>
          <w:rFonts w:ascii="Times New Roman" w:eastAsia="宋体" w:hAnsi="Times New Roman" w:cs="Times New Roman"/>
          <w:sz w:val="24"/>
          <w:szCs w:val="24"/>
        </w:rPr>
        <w:t>嫚</w:t>
      </w:r>
      <w:proofErr w:type="gramEnd"/>
      <w:r w:rsidRPr="000F3E84">
        <w:rPr>
          <w:rFonts w:ascii="Times New Roman" w:eastAsia="宋体" w:hAnsi="Times New Roman" w:cs="Times New Roman"/>
          <w:sz w:val="24"/>
          <w:szCs w:val="24"/>
        </w:rPr>
        <w:t>，刘颖，陈实．规模报酬、产出利润与生产成本视角下的农业适度规模经营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基于江汉平原</w:t>
      </w:r>
      <w:r w:rsidRPr="00F8195A">
        <w:rPr>
          <w:rFonts w:ascii="Times New Roman" w:eastAsia="宋体" w:hAnsi="Times New Roman" w:cs="Times New Roman"/>
          <w:sz w:val="24"/>
          <w:szCs w:val="24"/>
        </w:rPr>
        <w:t>354</w:t>
      </w:r>
      <w:r w:rsidRPr="000F3E84">
        <w:rPr>
          <w:rFonts w:ascii="Times New Roman" w:eastAsia="宋体" w:hAnsi="Times New Roman" w:cs="Times New Roman"/>
          <w:sz w:val="24"/>
          <w:szCs w:val="24"/>
        </w:rPr>
        <w:t>个水稻种植户的研究．农业技术经济，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94</w:t>
      </w:r>
      <w:r w:rsidRPr="000F3E84">
        <w:rPr>
          <w:rFonts w:ascii="Times New Roman" w:eastAsia="宋体" w:hAnsi="Times New Roman" w:cs="Times New Roman"/>
          <w:sz w:val="24"/>
          <w:szCs w:val="24"/>
        </w:rPr>
        <w:t>．</w:t>
      </w:r>
    </w:p>
    <w:p w14:paraId="0C09900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魏巍，李万明．农业劳动生产率的影响因素分析与提升路径．农业经济问题（月刊），</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14:paraId="65E6E34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吴绍洪，黄季焜，刘燕华，高江波，杨军，王文涛，尹云鹤，栾浩，董婉璐．气候变化对中国的影响利弊．中国人口</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CA06FC">
        <w:rPr>
          <w:rFonts w:ascii="Times New Roman" w:eastAsia="宋体" w:hAnsi="Times New Roman" w:cs="Times New Roman"/>
          <w:sz w:val="24"/>
          <w:szCs w:val="24"/>
          <w:highlight w:val="yellow"/>
        </w:rPr>
        <w:t>辛良杰，李秀彬，朱会义，刘学军，谈明洪，田玉军．农户土地规模与生产率的关系及其解释的印证</w:t>
      </w:r>
      <w:r w:rsidRPr="00CA06FC">
        <w:rPr>
          <w:rFonts w:ascii="Times New Roman" w:eastAsia="宋体" w:hAnsi="Times New Roman" w:cs="Times New Roman"/>
          <w:sz w:val="24"/>
          <w:szCs w:val="24"/>
          <w:highlight w:val="yellow"/>
        </w:rPr>
        <w:t>—</w:t>
      </w:r>
      <w:r w:rsidRPr="00CA06FC">
        <w:rPr>
          <w:rFonts w:ascii="Times New Roman" w:eastAsia="宋体" w:hAnsi="Times New Roman" w:cs="Times New Roman"/>
          <w:sz w:val="24"/>
          <w:szCs w:val="24"/>
          <w:highlight w:val="yellow"/>
        </w:rPr>
        <w:t>以吉林省为例［</w:t>
      </w:r>
      <w:r w:rsidRPr="00CA06FC">
        <w:rPr>
          <w:rFonts w:ascii="Times New Roman" w:eastAsia="宋体" w:hAnsi="Times New Roman" w:cs="Times New Roman"/>
          <w:sz w:val="24"/>
          <w:szCs w:val="24"/>
          <w:highlight w:val="yellow"/>
        </w:rPr>
        <w:t>J</w:t>
      </w:r>
      <w:r w:rsidRPr="00CA06FC">
        <w:rPr>
          <w:rFonts w:ascii="Times New Roman" w:eastAsia="宋体" w:hAnsi="Times New Roman" w:cs="Times New Roman"/>
          <w:sz w:val="24"/>
          <w:szCs w:val="24"/>
          <w:highlight w:val="yellow"/>
        </w:rPr>
        <w:t>］．地理研究，</w:t>
      </w:r>
      <w:r w:rsidRPr="00CA06FC">
        <w:rPr>
          <w:rFonts w:ascii="Times New Roman" w:eastAsia="宋体" w:hAnsi="Times New Roman" w:cs="Times New Roman"/>
          <w:sz w:val="24"/>
          <w:szCs w:val="24"/>
          <w:highlight w:val="yellow"/>
        </w:rPr>
        <w:t>2009</w:t>
      </w:r>
      <w:r w:rsidRPr="00CA06FC">
        <w:rPr>
          <w:rFonts w:ascii="Times New Roman" w:eastAsia="宋体" w:hAnsi="Times New Roman" w:cs="Times New Roman"/>
          <w:sz w:val="24"/>
          <w:szCs w:val="24"/>
          <w:highlight w:val="yellow"/>
        </w:rPr>
        <w:t>，</w:t>
      </w:r>
      <w:r w:rsidRPr="00CA06FC">
        <w:rPr>
          <w:rFonts w:ascii="Times New Roman" w:eastAsia="宋体" w:hAnsi="Times New Roman" w:cs="Times New Roman"/>
          <w:sz w:val="24"/>
          <w:szCs w:val="24"/>
          <w:highlight w:val="yellow"/>
        </w:rPr>
        <w:t>28</w:t>
      </w:r>
      <w:r w:rsidRPr="00CA06FC">
        <w:rPr>
          <w:rFonts w:ascii="Times New Roman" w:eastAsia="宋体" w:hAnsi="Times New Roman" w:cs="Times New Roman"/>
          <w:sz w:val="24"/>
          <w:szCs w:val="24"/>
          <w:highlight w:val="yellow"/>
        </w:rPr>
        <w:t>（</w:t>
      </w:r>
      <w:r w:rsidRPr="00CA06FC">
        <w:rPr>
          <w:rFonts w:ascii="Times New Roman" w:eastAsia="宋体" w:hAnsi="Times New Roman" w:cs="Times New Roman"/>
          <w:sz w:val="24"/>
          <w:szCs w:val="24"/>
          <w:highlight w:val="yellow"/>
        </w:rPr>
        <w:t>5</w:t>
      </w:r>
      <w:r w:rsidRPr="00CA06FC">
        <w:rPr>
          <w:rFonts w:ascii="Times New Roman" w:eastAsia="宋体" w:hAnsi="Times New Roman" w:cs="Times New Roman"/>
          <w:sz w:val="24"/>
          <w:szCs w:val="24"/>
          <w:highlight w:val="yellow"/>
        </w:rPr>
        <w:t>）：</w:t>
      </w:r>
      <w:r w:rsidRPr="00CA06FC">
        <w:rPr>
          <w:rFonts w:ascii="Times New Roman" w:eastAsia="宋体" w:hAnsi="Times New Roman" w:cs="Times New Roman"/>
          <w:sz w:val="24"/>
          <w:szCs w:val="24"/>
          <w:highlight w:val="yellow"/>
        </w:rPr>
        <w:t>1276</w:t>
      </w:r>
      <w:r w:rsidR="00701DC5" w:rsidRPr="00CA06FC">
        <w:rPr>
          <w:rFonts w:ascii="Times New Roman" w:eastAsia="宋体" w:hAnsi="Times New Roman" w:cs="Times New Roman"/>
          <w:sz w:val="24"/>
          <w:szCs w:val="24"/>
          <w:highlight w:val="yellow"/>
        </w:rPr>
        <w:t>~</w:t>
      </w:r>
      <w:r w:rsidRPr="00CA06FC">
        <w:rPr>
          <w:rFonts w:ascii="Times New Roman" w:eastAsia="宋体" w:hAnsi="Times New Roman" w:cs="Times New Roman"/>
          <w:sz w:val="24"/>
          <w:szCs w:val="24"/>
          <w:highlight w:val="yellow"/>
        </w:rPr>
        <w:t>1284</w:t>
      </w:r>
      <w:r w:rsidRPr="00CA06FC">
        <w:rPr>
          <w:rFonts w:ascii="Times New Roman" w:eastAsia="宋体" w:hAnsi="Times New Roman" w:cs="Times New Roman"/>
          <w:sz w:val="24"/>
          <w:szCs w:val="24"/>
          <w:highlight w:val="yellow"/>
        </w:rPr>
        <w:t>．</w:t>
      </w:r>
    </w:p>
    <w:p w14:paraId="65AA4EB2"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夏永祥．农业效率与土地经营规模．农业经济问题，</w:t>
      </w:r>
      <w:r w:rsidRPr="00F8195A">
        <w:rPr>
          <w:rFonts w:ascii="Times New Roman" w:eastAsia="宋体" w:hAnsi="Times New Roman" w:cs="Times New Roman"/>
          <w:sz w:val="24"/>
          <w:szCs w:val="24"/>
        </w:rPr>
        <w:t>2002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14:paraId="5199E113"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夏玉莲</w:t>
      </w:r>
      <w:proofErr w:type="gramEnd"/>
      <w:r w:rsidRPr="000F3E84">
        <w:rPr>
          <w:rFonts w:ascii="Times New Roman" w:eastAsia="宋体" w:hAnsi="Times New Roman" w:cs="Times New Roman"/>
          <w:sz w:val="24"/>
          <w:szCs w:val="24"/>
        </w:rPr>
        <w:t>，匡远配，曾福生．农地流转、区域差异与效率协调．经济学家，</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Pr="000F3E84">
        <w:rPr>
          <w:rFonts w:ascii="Times New Roman" w:eastAsia="宋体" w:hAnsi="Times New Roman" w:cs="Times New Roman"/>
          <w:sz w:val="24"/>
          <w:szCs w:val="24"/>
        </w:rPr>
        <w:t>．</w:t>
      </w:r>
    </w:p>
    <w:p w14:paraId="175C6AA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许恒周</w:t>
      </w:r>
      <w:proofErr w:type="gramEnd"/>
      <w:r w:rsidRPr="000F3E84">
        <w:rPr>
          <w:rFonts w:ascii="Times New Roman" w:eastAsia="宋体" w:hAnsi="Times New Roman" w:cs="Times New Roman"/>
          <w:sz w:val="24"/>
          <w:szCs w:val="24"/>
        </w:rPr>
        <w:t>，郭玉燕，吴冠岑．农民分化对耕地利用效率的影响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基于农户调查数据的实证分析．中国农村经济，</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14:paraId="4F74267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杨万江，李琪．我国农户水稻生产技术效率分析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省</w:t>
      </w:r>
      <w:r w:rsidRPr="00F8195A">
        <w:rPr>
          <w:rFonts w:ascii="Times New Roman" w:eastAsia="宋体" w:hAnsi="Times New Roman" w:cs="Times New Roman"/>
          <w:sz w:val="24"/>
          <w:szCs w:val="24"/>
        </w:rPr>
        <w:t>761</w:t>
      </w:r>
      <w:r w:rsidRPr="000F3E84">
        <w:rPr>
          <w:rFonts w:ascii="Times New Roman" w:eastAsia="宋体" w:hAnsi="Times New Roman" w:cs="Times New Roman"/>
          <w:sz w:val="24"/>
          <w:szCs w:val="24"/>
        </w:rPr>
        <w:t>户调查数据．农业技术经济，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14:paraId="35F56E7D"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张红宇，张海阳，李伟毅，李冠佑．当前农民增收形势分析与对策思路．农业经济问题（月刊），</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239C8C86"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张悦，刘文勇．家庭农场的生产效率与风险分析［</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］．农业经济问题，</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21</w:t>
      </w:r>
      <w:r w:rsidRPr="000F3E84">
        <w:rPr>
          <w:rFonts w:ascii="Times New Roman" w:eastAsia="宋体" w:hAnsi="Times New Roman" w:cs="Times New Roman"/>
          <w:sz w:val="24"/>
          <w:szCs w:val="24"/>
        </w:rPr>
        <w:t>．</w:t>
      </w:r>
    </w:p>
    <w:p w14:paraId="47C7C5B9"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赵阳．新形势下完善农村土地承包政策若干问题的认识．经济社会体制比较，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p>
    <w:p w14:paraId="55F92A44"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郑旭媛，徐志刚．资源禀赋约束、要素替代与诱致性技术变迁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以中国粮食生产的机械化为例．经济学（季刊），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Pr="000F3E84">
        <w:rPr>
          <w:rFonts w:ascii="Times New Roman" w:eastAsia="宋体" w:hAnsi="Times New Roman" w:cs="Times New Roman"/>
          <w:sz w:val="24"/>
          <w:szCs w:val="24"/>
        </w:rPr>
        <w:t>．</w:t>
      </w:r>
    </w:p>
    <w:p w14:paraId="52D7474C" w14:textId="77777777"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周曙东，周文魁，林光华，乔辉．未来气候变化对我国粮食安全的影响．南京农业大学学报（社会科学版），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Pr="000F3E84">
        <w:rPr>
          <w:rFonts w:ascii="Times New Roman" w:eastAsia="宋体" w:hAnsi="Times New Roman" w:cs="Times New Roman"/>
          <w:sz w:val="24"/>
          <w:szCs w:val="24"/>
        </w:rPr>
        <w:t>．</w:t>
      </w:r>
    </w:p>
    <w:p w14:paraId="27D70B39" w14:textId="77777777" w:rsidR="00E5282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sectPr w:rsidR="00E52825" w:rsidRPr="000F3E84" w:rsidSect="00117B67">
          <w:headerReference w:type="default" r:id="rId27"/>
          <w:pgSz w:w="11906" w:h="16838"/>
          <w:pgMar w:top="1701" w:right="1418" w:bottom="1418" w:left="1701" w:header="1304" w:footer="1020" w:gutter="0"/>
          <w:cols w:space="425"/>
          <w:docGrid w:type="lines" w:linePitch="326"/>
        </w:sectPr>
      </w:pPr>
      <w:proofErr w:type="gramStart"/>
      <w:r w:rsidRPr="000F3E84">
        <w:rPr>
          <w:rFonts w:ascii="Times New Roman" w:eastAsia="宋体" w:hAnsi="Times New Roman" w:cs="Times New Roman"/>
          <w:sz w:val="24"/>
          <w:szCs w:val="24"/>
        </w:rPr>
        <w:t>朱满德</w:t>
      </w:r>
      <w:proofErr w:type="gramEnd"/>
      <w:r w:rsidRPr="000F3E84">
        <w:rPr>
          <w:rFonts w:ascii="Times New Roman" w:eastAsia="宋体" w:hAnsi="Times New Roman" w:cs="Times New Roman"/>
          <w:sz w:val="24"/>
          <w:szCs w:val="24"/>
        </w:rPr>
        <w:t>，李辛一，</w:t>
      </w:r>
      <w:proofErr w:type="gramStart"/>
      <w:r w:rsidRPr="000F3E84">
        <w:rPr>
          <w:rFonts w:ascii="Times New Roman" w:eastAsia="宋体" w:hAnsi="Times New Roman" w:cs="Times New Roman"/>
          <w:sz w:val="24"/>
          <w:szCs w:val="24"/>
        </w:rPr>
        <w:t>程国强</w:t>
      </w:r>
      <w:proofErr w:type="gramEnd"/>
      <w:r w:rsidRPr="000F3E84">
        <w:rPr>
          <w:rFonts w:ascii="Times New Roman" w:eastAsia="宋体" w:hAnsi="Times New Roman" w:cs="Times New Roman"/>
          <w:sz w:val="24"/>
          <w:szCs w:val="24"/>
        </w:rPr>
        <w:t>．综合性收入补贴对中国玉米全要素生产率的影响分析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w:t>
      </w:r>
      <w:r w:rsidRPr="00F8195A">
        <w:rPr>
          <w:rFonts w:ascii="Times New Roman" w:eastAsia="宋体" w:hAnsi="Times New Roman" w:cs="Times New Roman"/>
          <w:sz w:val="24"/>
          <w:szCs w:val="24"/>
        </w:rPr>
        <w:t>DEA</w:t>
      </w:r>
      <w:r w:rsidR="0089512B"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Tobit</w:t>
      </w:r>
      <w:r w:rsidRPr="000F3E84">
        <w:rPr>
          <w:rFonts w:ascii="Times New Roman" w:eastAsia="宋体" w:hAnsi="Times New Roman" w:cs="Times New Roman"/>
          <w:sz w:val="24"/>
          <w:szCs w:val="24"/>
        </w:rPr>
        <w:t>两阶段法．中国农村经济，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8"/>
          <w:pgSz w:w="11906" w:h="16838"/>
          <w:pgMar w:top="1701" w:right="1418" w:bottom="1418" w:left="1701" w:header="1304" w:footer="1020" w:gutter="0"/>
          <w:cols w:space="425"/>
          <w:docGrid w:type="lines" w:linePitch="326"/>
        </w:sectPr>
      </w:pPr>
      <w:bookmarkStart w:id="95"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95"/>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96"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96"/>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97" w:name="_Toc97193"/>
      <w:r>
        <w:rPr>
          <w:rFonts w:eastAsia="黑体" w:hint="eastAsia"/>
          <w:sz w:val="32"/>
          <w:szCs w:val="32"/>
        </w:rPr>
        <w:lastRenderedPageBreak/>
        <w:t>作者简介</w:t>
      </w:r>
      <w:bookmarkEnd w:id="97"/>
    </w:p>
    <w:sectPr w:rsidR="00B50D55" w:rsidRPr="00E52825" w:rsidSect="00117B67">
      <w:pgSz w:w="11906" w:h="16838"/>
      <w:pgMar w:top="1701" w:right="1418" w:bottom="1418" w:left="1701" w:header="1304" w:footer="1020"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an z h" w:date="2019-02-10T16:41:00Z" w:initials="tzh">
    <w:p w14:paraId="166BE417" w14:textId="5E196C26" w:rsidR="00CC6011" w:rsidRDefault="00CC6011">
      <w:pPr>
        <w:pStyle w:val="aff4"/>
      </w:pPr>
      <w:r>
        <w:rPr>
          <w:rStyle w:val="aff3"/>
        </w:rPr>
        <w:annotationRef/>
      </w:r>
      <w:r>
        <w:rPr>
          <w:rFonts w:hint="eastAsia"/>
        </w:rPr>
        <w:t>粮食</w:t>
      </w:r>
      <w:r>
        <w:t>？</w:t>
      </w:r>
    </w:p>
  </w:comment>
  <w:comment w:id="1" w:author="tian z h" w:date="2019-02-10T16:39:00Z" w:initials="tzh">
    <w:p w14:paraId="27BFC7D9" w14:textId="403E235B" w:rsidR="00CC6011" w:rsidRDefault="00CC6011">
      <w:pPr>
        <w:pStyle w:val="aff4"/>
      </w:pPr>
      <w:r>
        <w:rPr>
          <w:rStyle w:val="aff3"/>
        </w:rPr>
        <w:annotationRef/>
      </w:r>
      <w:r>
        <w:rPr>
          <w:rFonts w:hint="eastAsia"/>
        </w:rPr>
        <w:t>不是</w:t>
      </w:r>
      <w:r>
        <w:t>规模经营的主要动因。</w:t>
      </w:r>
    </w:p>
  </w:comment>
  <w:comment w:id="2" w:author="tian z h" w:date="2019-02-10T16:42:00Z" w:initials="tzh">
    <w:p w14:paraId="6A34BEB9" w14:textId="5CE0114A" w:rsidR="00CC6011" w:rsidRDefault="00CC6011">
      <w:pPr>
        <w:pStyle w:val="aff4"/>
      </w:pPr>
      <w:r>
        <w:rPr>
          <w:rStyle w:val="aff3"/>
        </w:rPr>
        <w:annotationRef/>
      </w:r>
      <w:r>
        <w:rPr>
          <w:rFonts w:hint="eastAsia"/>
        </w:rPr>
        <w:t>表述</w:t>
      </w:r>
      <w:r>
        <w:t>思路，还是表述内容？</w:t>
      </w:r>
    </w:p>
  </w:comment>
  <w:comment w:id="3" w:author="tian z h" w:date="2019-02-10T16:43:00Z" w:initials="tzh">
    <w:p w14:paraId="26245D1D" w14:textId="5CB8D0CA" w:rsidR="00CC6011" w:rsidRDefault="00CC6011">
      <w:pPr>
        <w:pStyle w:val="aff4"/>
      </w:pPr>
      <w:r>
        <w:rPr>
          <w:rStyle w:val="aff3"/>
        </w:rPr>
        <w:annotationRef/>
      </w:r>
      <w:r>
        <w:rPr>
          <w:rFonts w:hint="eastAsia"/>
        </w:rPr>
        <w:t>需要清晰的层次</w:t>
      </w:r>
      <w:r>
        <w:t>和逻辑。</w:t>
      </w:r>
      <w:r>
        <w:rPr>
          <w:rFonts w:hint="eastAsia"/>
        </w:rPr>
        <w:t>所做</w:t>
      </w:r>
      <w:r>
        <w:t>与所得？</w:t>
      </w:r>
    </w:p>
  </w:comment>
  <w:comment w:id="4" w:author="tian z h" w:date="2019-02-10T16:43:00Z" w:initials="tzh">
    <w:p w14:paraId="0E7D33E5" w14:textId="37A1254E" w:rsidR="00CC6011" w:rsidRDefault="00CC6011">
      <w:pPr>
        <w:pStyle w:val="aff4"/>
      </w:pPr>
      <w:r>
        <w:rPr>
          <w:rStyle w:val="aff3"/>
        </w:rPr>
        <w:annotationRef/>
      </w:r>
      <w:r>
        <w:rPr>
          <w:rFonts w:hint="eastAsia"/>
        </w:rPr>
        <w:t>对应</w:t>
      </w:r>
      <w:r>
        <w:t>主要研究内容。</w:t>
      </w:r>
    </w:p>
  </w:comment>
  <w:comment w:id="7" w:author="tian z h" w:date="2019-02-10T16:48:00Z" w:initials="tzh">
    <w:p w14:paraId="54C98106" w14:textId="76000458" w:rsidR="00CC6011" w:rsidRDefault="00CC6011">
      <w:pPr>
        <w:pStyle w:val="aff4"/>
      </w:pPr>
      <w:r>
        <w:rPr>
          <w:rStyle w:val="aff3"/>
        </w:rPr>
        <w:annotationRef/>
      </w:r>
      <w:r>
        <w:rPr>
          <w:rFonts w:hint="eastAsia"/>
        </w:rPr>
        <w:t>段落排版</w:t>
      </w:r>
      <w:r>
        <w:t>格式</w:t>
      </w:r>
      <w:r>
        <w:rPr>
          <w:rFonts w:hint="eastAsia"/>
        </w:rPr>
        <w:t>。</w:t>
      </w:r>
    </w:p>
  </w:comment>
  <w:comment w:id="8" w:author="tian z h" w:date="2019-02-10T16:48:00Z" w:initials="tzh">
    <w:p w14:paraId="609E65E2" w14:textId="7BD3243A" w:rsidR="00CC6011" w:rsidRDefault="00CC6011">
      <w:pPr>
        <w:pStyle w:val="aff4"/>
      </w:pPr>
      <w:r>
        <w:rPr>
          <w:rStyle w:val="aff3"/>
        </w:rPr>
        <w:annotationRef/>
      </w:r>
      <w:r>
        <w:rPr>
          <w:rFonts w:hint="eastAsia"/>
        </w:rPr>
        <w:t>土地制度</w:t>
      </w:r>
      <w:r>
        <w:t>本身带来的流转</w:t>
      </w:r>
      <w:r>
        <w:rPr>
          <w:rFonts w:hint="eastAsia"/>
        </w:rPr>
        <w:t>更加便利</w:t>
      </w:r>
      <w:r>
        <w:t>。</w:t>
      </w:r>
    </w:p>
  </w:comment>
  <w:comment w:id="9" w:author="tian z h" w:date="2019-02-10T16:50:00Z" w:initials="tzh">
    <w:p w14:paraId="7AD0947B" w14:textId="52814231" w:rsidR="00CC6011" w:rsidRDefault="00CC6011">
      <w:pPr>
        <w:pStyle w:val="aff4"/>
      </w:pPr>
      <w:r>
        <w:rPr>
          <w:rStyle w:val="aff3"/>
        </w:rPr>
        <w:annotationRef/>
      </w:r>
      <w:r>
        <w:rPr>
          <w:rFonts w:hint="eastAsia"/>
        </w:rPr>
        <w:t>可以</w:t>
      </w:r>
      <w:r>
        <w:t>直接陈述</w:t>
      </w:r>
      <w:r>
        <w:rPr>
          <w:rFonts w:hint="eastAsia"/>
        </w:rPr>
        <w:t>为</w:t>
      </w:r>
      <w:r>
        <w:t>两种观点</w:t>
      </w:r>
      <w:r>
        <w:rPr>
          <w:rFonts w:hint="eastAsia"/>
        </w:rPr>
        <w:t>，</w:t>
      </w:r>
      <w:r>
        <w:t>引申出</w:t>
      </w:r>
      <w:r>
        <w:rPr>
          <w:rFonts w:hint="eastAsia"/>
        </w:rPr>
        <w:t>实证研究</w:t>
      </w:r>
      <w:r>
        <w:t>。</w:t>
      </w:r>
    </w:p>
  </w:comment>
  <w:comment w:id="10" w:author="tian z h" w:date="2019-02-10T16:51:00Z" w:initials="tzh">
    <w:p w14:paraId="35AEDE86" w14:textId="6340E0A6" w:rsidR="00CC6011" w:rsidRDefault="00CC6011">
      <w:pPr>
        <w:pStyle w:val="aff4"/>
      </w:pPr>
      <w:r>
        <w:rPr>
          <w:rStyle w:val="aff3"/>
        </w:rPr>
        <w:annotationRef/>
      </w:r>
      <w:r>
        <w:rPr>
          <w:rFonts w:hint="eastAsia"/>
        </w:rPr>
        <w:t>这是高度</w:t>
      </w:r>
      <w:r>
        <w:t>概括的</w:t>
      </w:r>
      <w:r>
        <w:rPr>
          <w:rFonts w:hint="eastAsia"/>
        </w:rPr>
        <w:t>文献评述</w:t>
      </w:r>
      <w:r>
        <w:t>内容，</w:t>
      </w:r>
      <w:r>
        <w:rPr>
          <w:rFonts w:hint="eastAsia"/>
        </w:rPr>
        <w:t>需要更加积极的</w:t>
      </w:r>
      <w:r>
        <w:t>表述。</w:t>
      </w:r>
    </w:p>
  </w:comment>
  <w:comment w:id="11" w:author="tian z h" w:date="2019-02-10T16:52:00Z" w:initials="tzh">
    <w:p w14:paraId="5964CD6E" w14:textId="447B7190" w:rsidR="00CC6011" w:rsidRDefault="00CC6011">
      <w:pPr>
        <w:pStyle w:val="aff4"/>
      </w:pPr>
      <w:r>
        <w:rPr>
          <w:rStyle w:val="aff3"/>
        </w:rPr>
        <w:annotationRef/>
      </w:r>
      <w:r>
        <w:rPr>
          <w:rFonts w:hint="eastAsia"/>
        </w:rPr>
        <w:t>角度</w:t>
      </w:r>
      <w:r>
        <w:t>？</w:t>
      </w:r>
      <w:r>
        <w:rPr>
          <w:rFonts w:hint="eastAsia"/>
        </w:rPr>
        <w:t>做什么</w:t>
      </w:r>
      <w:r>
        <w:t>，还是怎么做？</w:t>
      </w:r>
      <w:r>
        <w:rPr>
          <w:rFonts w:hint="eastAsia"/>
        </w:rPr>
        <w:t>应该</w:t>
      </w:r>
      <w:r>
        <w:t>以</w:t>
      </w:r>
      <w:r>
        <w:rPr>
          <w:rFonts w:hint="eastAsia"/>
        </w:rPr>
        <w:t>思路</w:t>
      </w:r>
      <w:r>
        <w:t>优先。</w:t>
      </w:r>
    </w:p>
  </w:comment>
  <w:comment w:id="14" w:author="tian z h" w:date="2019-02-10T17:27:00Z" w:initials="tzh">
    <w:p w14:paraId="60BA9CE7" w14:textId="7ED473A2" w:rsidR="00CC6011" w:rsidRDefault="00CC6011">
      <w:pPr>
        <w:pStyle w:val="aff4"/>
      </w:pPr>
      <w:r>
        <w:rPr>
          <w:rStyle w:val="aff3"/>
        </w:rPr>
        <w:annotationRef/>
      </w:r>
      <w:r>
        <w:rPr>
          <w:rFonts w:hint="eastAsia"/>
        </w:rPr>
        <w:t>与</w:t>
      </w:r>
      <w:r>
        <w:t>后面</w:t>
      </w:r>
      <w:r>
        <w:rPr>
          <w:rFonts w:hint="eastAsia"/>
        </w:rPr>
        <w:t>内容</w:t>
      </w:r>
      <w:r>
        <w:t>不</w:t>
      </w:r>
      <w:r>
        <w:rPr>
          <w:rFonts w:hint="eastAsia"/>
        </w:rPr>
        <w:t>完全</w:t>
      </w:r>
      <w:r>
        <w:t>一致。</w:t>
      </w:r>
    </w:p>
  </w:comment>
  <w:comment w:id="23" w:author="tian z h" w:date="2019-02-10T16:56:00Z" w:initials="tzh">
    <w:p w14:paraId="64AD5EB2" w14:textId="1C838D8D" w:rsidR="00CC6011" w:rsidRDefault="00CC6011">
      <w:pPr>
        <w:pStyle w:val="aff4"/>
      </w:pPr>
      <w:r>
        <w:rPr>
          <w:rStyle w:val="aff3"/>
        </w:rPr>
        <w:annotationRef/>
      </w:r>
      <w:r>
        <w:rPr>
          <w:rFonts w:hint="eastAsia"/>
        </w:rPr>
        <w:t>序号</w:t>
      </w:r>
      <w:r>
        <w:t>全文统一。</w:t>
      </w:r>
    </w:p>
  </w:comment>
  <w:comment w:id="25" w:author="tian z h" w:date="2019-02-10T17:01:00Z" w:initials="tzh">
    <w:p w14:paraId="791B50D0" w14:textId="4A148B9B" w:rsidR="00CC6011" w:rsidRDefault="00CC6011">
      <w:pPr>
        <w:pStyle w:val="aff4"/>
      </w:pPr>
      <w:r>
        <w:rPr>
          <w:rStyle w:val="aff3"/>
        </w:rPr>
        <w:annotationRef/>
      </w:r>
      <w:r>
        <w:rPr>
          <w:rFonts w:hint="eastAsia"/>
        </w:rPr>
        <w:t>问题</w:t>
      </w:r>
      <w:r>
        <w:t>的表述过于细碎，</w:t>
      </w:r>
      <w:r>
        <w:rPr>
          <w:rFonts w:hint="eastAsia"/>
        </w:rPr>
        <w:t>也有些</w:t>
      </w:r>
      <w:r>
        <w:t>不够切题。</w:t>
      </w:r>
      <w:r>
        <w:rPr>
          <w:rFonts w:hint="eastAsia"/>
        </w:rPr>
        <w:t>需要</w:t>
      </w:r>
      <w:r>
        <w:t>梳理</w:t>
      </w:r>
      <w:r>
        <w:rPr>
          <w:rFonts w:hint="eastAsia"/>
        </w:rPr>
        <w:t>并</w:t>
      </w:r>
      <w:r>
        <w:t>提升。</w:t>
      </w:r>
    </w:p>
  </w:comment>
  <w:comment w:id="27" w:author="tian z h" w:date="2019-02-10T17:03:00Z" w:initials="tzh">
    <w:p w14:paraId="1F0101EA" w14:textId="716C33A6" w:rsidR="00CC6011" w:rsidRDefault="00CC6011">
      <w:pPr>
        <w:pStyle w:val="aff4"/>
      </w:pPr>
      <w:r>
        <w:rPr>
          <w:rStyle w:val="aff3"/>
        </w:rPr>
        <w:annotationRef/>
      </w:r>
      <w:r>
        <w:rPr>
          <w:rFonts w:hint="eastAsia"/>
        </w:rPr>
        <w:t>这一章</w:t>
      </w:r>
      <w:r>
        <w:t>的结构</w:t>
      </w:r>
      <w:r>
        <w:rPr>
          <w:rFonts w:hint="eastAsia"/>
        </w:rPr>
        <w:t>有些不完整，</w:t>
      </w:r>
      <w:r>
        <w:t>需要</w:t>
      </w:r>
      <w:r>
        <w:rPr>
          <w:rFonts w:hint="eastAsia"/>
        </w:rPr>
        <w:t>再</w:t>
      </w:r>
      <w:r>
        <w:t>讨论。</w:t>
      </w:r>
    </w:p>
  </w:comment>
  <w:comment w:id="32" w:author="tian z h" w:date="2019-02-10T17:04:00Z" w:initials="tzh">
    <w:p w14:paraId="43970FAA" w14:textId="34CCC8B6" w:rsidR="00CC6011" w:rsidRDefault="00CC6011">
      <w:pPr>
        <w:pStyle w:val="aff4"/>
      </w:pPr>
      <w:r>
        <w:rPr>
          <w:rStyle w:val="aff3"/>
        </w:rPr>
        <w:annotationRef/>
      </w:r>
      <w:r>
        <w:rPr>
          <w:rFonts w:hint="eastAsia"/>
        </w:rPr>
        <w:t>这一章</w:t>
      </w:r>
      <w:r>
        <w:t>内容</w:t>
      </w:r>
      <w:r>
        <w:rPr>
          <w:rFonts w:hint="eastAsia"/>
        </w:rPr>
        <w:t>的</w:t>
      </w:r>
      <w:r>
        <w:t>独立性不够</w:t>
      </w:r>
      <w:r>
        <w:rPr>
          <w:rFonts w:hint="eastAsia"/>
        </w:rPr>
        <w:t>，</w:t>
      </w:r>
      <w:r>
        <w:t>有些立不住的感觉。</w:t>
      </w:r>
    </w:p>
  </w:comment>
  <w:comment w:id="42" w:author="tian z h" w:date="2019-02-10T17:05:00Z" w:initials="tzh">
    <w:p w14:paraId="5FFCEBFC" w14:textId="31E7E939" w:rsidR="00CC6011" w:rsidRDefault="00CC6011">
      <w:pPr>
        <w:pStyle w:val="aff4"/>
      </w:pPr>
      <w:r>
        <w:rPr>
          <w:rStyle w:val="aff3"/>
        </w:rPr>
        <w:annotationRef/>
      </w:r>
      <w:r>
        <w:rPr>
          <w:rFonts w:hint="eastAsia"/>
        </w:rPr>
        <w:t>提升</w:t>
      </w:r>
      <w:r>
        <w:t>的有些不够。</w:t>
      </w:r>
    </w:p>
  </w:comment>
  <w:comment w:id="43" w:author="tian z h" w:date="2019-02-10T17:06:00Z" w:initials="tzh">
    <w:p w14:paraId="1BFC292F" w14:textId="21706A5A" w:rsidR="00CC6011" w:rsidRDefault="00CC6011">
      <w:pPr>
        <w:pStyle w:val="aff4"/>
      </w:pPr>
      <w:r>
        <w:rPr>
          <w:rStyle w:val="aff3"/>
        </w:rPr>
        <w:annotationRef/>
      </w:r>
      <w:r>
        <w:rPr>
          <w:rFonts w:hint="eastAsia"/>
        </w:rPr>
        <w:t>如何</w:t>
      </w:r>
      <w:r>
        <w:t>表述，还需要再考虑</w:t>
      </w:r>
      <w:r>
        <w:rPr>
          <w:rFonts w:hint="eastAsia"/>
        </w:rPr>
        <w:t>。</w:t>
      </w:r>
      <w:r>
        <w:t>论文</w:t>
      </w:r>
      <w:r>
        <w:rPr>
          <w:rFonts w:hint="eastAsia"/>
        </w:rPr>
        <w:t>内容</w:t>
      </w:r>
      <w:r>
        <w:t>当</w:t>
      </w:r>
      <w:r>
        <w:rPr>
          <w:rFonts w:hint="eastAsia"/>
        </w:rPr>
        <w:t>中，</w:t>
      </w:r>
      <w:r>
        <w:t>也可以强化这部分选择</w:t>
      </w:r>
      <w:r>
        <w:rPr>
          <w:rFonts w:hint="eastAsia"/>
        </w:rPr>
        <w:t>的</w:t>
      </w:r>
      <w:r>
        <w:t>理由。</w:t>
      </w:r>
    </w:p>
  </w:comment>
  <w:comment w:id="47" w:author="tian z h" w:date="2019-02-10T17:08:00Z" w:initials="tzh">
    <w:p w14:paraId="4ADB3735" w14:textId="2F825DB1" w:rsidR="00CC6011" w:rsidRDefault="00CC6011">
      <w:pPr>
        <w:pStyle w:val="aff4"/>
      </w:pPr>
      <w:r>
        <w:rPr>
          <w:rStyle w:val="aff3"/>
        </w:rPr>
        <w:annotationRef/>
      </w:r>
      <w:r>
        <w:rPr>
          <w:rFonts w:hint="eastAsia"/>
        </w:rPr>
        <w:t>标题</w:t>
      </w:r>
      <w:r>
        <w:t>不合适。</w:t>
      </w:r>
    </w:p>
  </w:comment>
  <w:comment w:id="51" w:author="tian z h" w:date="2019-02-10T17:26:00Z" w:initials="tzh">
    <w:p w14:paraId="3EA69E8F" w14:textId="4203906C" w:rsidR="00CC6011" w:rsidRDefault="00CC6011">
      <w:pPr>
        <w:pStyle w:val="aff4"/>
      </w:pPr>
      <w:r>
        <w:rPr>
          <w:rStyle w:val="aff3"/>
        </w:rPr>
        <w:annotationRef/>
      </w:r>
      <w:r>
        <w:rPr>
          <w:rFonts w:hint="eastAsia"/>
        </w:rPr>
        <w:t>缺少具体</w:t>
      </w:r>
      <w:r>
        <w:t>研究方案。</w:t>
      </w:r>
    </w:p>
    <w:p w14:paraId="1DC84465" w14:textId="78CC1D42" w:rsidR="00CC6011" w:rsidRPr="00AF680D" w:rsidRDefault="00CC6011">
      <w:pPr>
        <w:pStyle w:val="aff4"/>
      </w:pPr>
      <w:r>
        <w:rPr>
          <w:rFonts w:hint="eastAsia"/>
        </w:rPr>
        <w:t>如何把握</w:t>
      </w:r>
      <w:r>
        <w:t>关键关系，可行方案与你的选择思路，</w:t>
      </w:r>
      <w:r>
        <w:rPr>
          <w:rFonts w:hint="eastAsia"/>
        </w:rPr>
        <w:t>还</w:t>
      </w:r>
      <w:r>
        <w:t>都没有说。</w:t>
      </w:r>
    </w:p>
  </w:comment>
  <w:comment w:id="50" w:author="tian z h" w:date="2019-02-10T17:11:00Z" w:initials="tzh">
    <w:p w14:paraId="44872137" w14:textId="7A776A44" w:rsidR="00CC6011" w:rsidRDefault="00CC6011">
      <w:pPr>
        <w:pStyle w:val="aff4"/>
      </w:pPr>
      <w:r>
        <w:rPr>
          <w:rStyle w:val="aff3"/>
        </w:rPr>
        <w:annotationRef/>
      </w:r>
      <w:r>
        <w:rPr>
          <w:rFonts w:hint="eastAsia"/>
        </w:rPr>
        <w:t>对</w:t>
      </w:r>
      <w:r>
        <w:t>研究工作的展示过于简略。一是</w:t>
      </w:r>
      <w:r>
        <w:rPr>
          <w:rFonts w:hint="eastAsia"/>
        </w:rPr>
        <w:t>看起来</w:t>
      </w:r>
      <w:r>
        <w:t>逻辑性不强，体系不完整</w:t>
      </w:r>
      <w:r>
        <w:rPr>
          <w:rFonts w:hint="eastAsia"/>
        </w:rPr>
        <w:t>，</w:t>
      </w:r>
      <w:r>
        <w:t>比较随意；二是看不清楚</w:t>
      </w:r>
      <w:r>
        <w:rPr>
          <w:rFonts w:hint="eastAsia"/>
        </w:rPr>
        <w:t>，</w:t>
      </w:r>
      <w:r>
        <w:t>就像个作业答案。</w:t>
      </w:r>
    </w:p>
    <w:p w14:paraId="7A783C9A" w14:textId="7C72E79A" w:rsidR="00CC6011" w:rsidRPr="00781428" w:rsidRDefault="00CC6011">
      <w:pPr>
        <w:pStyle w:val="aff4"/>
      </w:pPr>
      <w:r>
        <w:rPr>
          <w:rFonts w:hint="eastAsia"/>
        </w:rPr>
        <w:t>应该</w:t>
      </w:r>
      <w:r>
        <w:t>重视对过程的表述，展示出逻辑和层次。</w:t>
      </w:r>
    </w:p>
  </w:comment>
  <w:comment w:id="52" w:author="tian z h" w:date="2019-02-10T17:10:00Z" w:initials="tzh">
    <w:p w14:paraId="4B71C995" w14:textId="73E4542F" w:rsidR="00CC6011" w:rsidRDefault="00CC6011">
      <w:pPr>
        <w:pStyle w:val="aff4"/>
      </w:pPr>
      <w:r>
        <w:rPr>
          <w:rStyle w:val="aff3"/>
        </w:rPr>
        <w:annotationRef/>
      </w:r>
      <w:r>
        <w:rPr>
          <w:rFonts w:hint="eastAsia"/>
        </w:rPr>
        <w:t>？样本</w:t>
      </w:r>
    </w:p>
  </w:comment>
  <w:comment w:id="53" w:author="tian z h" w:date="2019-02-10T17:15:00Z" w:initials="tzh">
    <w:p w14:paraId="69FB8F71" w14:textId="3E11266A" w:rsidR="00CC6011" w:rsidRPr="006C2F77" w:rsidRDefault="00CC6011">
      <w:pPr>
        <w:pStyle w:val="aff4"/>
      </w:pPr>
      <w:r>
        <w:rPr>
          <w:rStyle w:val="aff3"/>
        </w:rPr>
        <w:annotationRef/>
      </w:r>
      <w:r>
        <w:rPr>
          <w:rFonts w:hint="eastAsia"/>
        </w:rPr>
        <w:t>纵轴标尺</w:t>
      </w:r>
      <w:r>
        <w:t>数值可以取整，或者一位小数。全文</w:t>
      </w:r>
      <w:r>
        <w:rPr>
          <w:rFonts w:hint="eastAsia"/>
        </w:rPr>
        <w:t>注意</w:t>
      </w:r>
      <w:r>
        <w:t>这种格式，提高撰写</w:t>
      </w:r>
      <w:r>
        <w:rPr>
          <w:rFonts w:hint="eastAsia"/>
        </w:rPr>
        <w:t>效率</w:t>
      </w:r>
      <w:r>
        <w:t>。</w:t>
      </w:r>
    </w:p>
  </w:comment>
  <w:comment w:id="54" w:author="tian z h" w:date="2019-02-10T17:20:00Z" w:initials="tzh">
    <w:p w14:paraId="55C35E3F" w14:textId="71C5DBAD" w:rsidR="00CC6011" w:rsidRDefault="00CC6011">
      <w:pPr>
        <w:pStyle w:val="aff4"/>
      </w:pPr>
      <w:r>
        <w:rPr>
          <w:rStyle w:val="aff3"/>
        </w:rPr>
        <w:annotationRef/>
      </w:r>
      <w:r>
        <w:rPr>
          <w:rFonts w:hint="eastAsia"/>
        </w:rPr>
        <w:t>对比</w:t>
      </w:r>
      <w:r>
        <w:t>了后面的图形，我有些担心，不同规模的产量变化很小。问题出在哪里？</w:t>
      </w:r>
    </w:p>
    <w:p w14:paraId="4E896678" w14:textId="1D24CBEC" w:rsidR="00CC6011" w:rsidRDefault="00CC6011">
      <w:pPr>
        <w:pStyle w:val="aff4"/>
      </w:pPr>
      <w:r>
        <w:rPr>
          <w:rFonts w:hint="eastAsia"/>
        </w:rPr>
        <w:t>是否是模拟计算</w:t>
      </w:r>
      <w:r>
        <w:t>中你算错了？</w:t>
      </w:r>
    </w:p>
  </w:comment>
  <w:comment w:id="55" w:author="tian z h" w:date="2019-02-10T17:23:00Z" w:initials="tzh">
    <w:p w14:paraId="07ACD9A5" w14:textId="784F7F9C" w:rsidR="00CC6011" w:rsidRDefault="00CC6011">
      <w:pPr>
        <w:pStyle w:val="aff4"/>
      </w:pPr>
      <w:r>
        <w:rPr>
          <w:rStyle w:val="aff3"/>
        </w:rPr>
        <w:annotationRef/>
      </w:r>
      <w:r>
        <w:rPr>
          <w:rFonts w:hint="eastAsia"/>
        </w:rPr>
        <w:t>疑问</w:t>
      </w:r>
      <w:r>
        <w:t>同图</w:t>
      </w:r>
      <w:r>
        <w:rPr>
          <w:rFonts w:hint="eastAsia"/>
        </w:rPr>
        <w:t>5-1</w:t>
      </w:r>
      <w:r>
        <w:rPr>
          <w:rFonts w:hint="eastAsia"/>
        </w:rPr>
        <w:t>。这么大幅度</w:t>
      </w:r>
      <w:r>
        <w:t>的规模，对应的单产变化不到</w:t>
      </w:r>
      <w:r>
        <w:rPr>
          <w:rFonts w:hint="eastAsia"/>
        </w:rPr>
        <w:t>0.5</w:t>
      </w:r>
      <w:r>
        <w:rPr>
          <w:rFonts w:hint="eastAsia"/>
        </w:rPr>
        <w:t>斤</w:t>
      </w:r>
      <w:r>
        <w:rPr>
          <w:rFonts w:hint="eastAsia"/>
        </w:rPr>
        <w:t>/</w:t>
      </w:r>
      <w:r>
        <w:rPr>
          <w:rFonts w:hint="eastAsia"/>
        </w:rPr>
        <w:t>亩</w:t>
      </w:r>
      <w:r>
        <w:t>？</w:t>
      </w:r>
    </w:p>
  </w:comment>
  <w:comment w:id="56" w:author="tian z h" w:date="2019-02-10T17:28:00Z" w:initials="tzh">
    <w:p w14:paraId="361F5AB0" w14:textId="361B8E2F" w:rsidR="00CC6011" w:rsidRDefault="00CC6011">
      <w:pPr>
        <w:pStyle w:val="aff4"/>
      </w:pPr>
      <w:r>
        <w:rPr>
          <w:rStyle w:val="aff3"/>
        </w:rPr>
        <w:annotationRef/>
      </w:r>
      <w:r>
        <w:rPr>
          <w:rFonts w:hint="eastAsia"/>
        </w:rPr>
        <w:t>疑问</w:t>
      </w:r>
      <w:r>
        <w:t>同图</w:t>
      </w:r>
      <w:r>
        <w:rPr>
          <w:rFonts w:hint="eastAsia"/>
        </w:rPr>
        <w:t>5</w:t>
      </w:r>
      <w:r>
        <w:t>-1</w:t>
      </w:r>
      <w:r>
        <w:rPr>
          <w:rFonts w:hint="eastAsia"/>
        </w:rPr>
        <w:t>和</w:t>
      </w:r>
      <w:r>
        <w:t>图</w:t>
      </w:r>
      <w:r>
        <w:rPr>
          <w:rFonts w:hint="eastAsia"/>
        </w:rPr>
        <w:t>5</w:t>
      </w:r>
      <w:r>
        <w:t>-2.</w:t>
      </w:r>
    </w:p>
  </w:comment>
  <w:comment w:id="57" w:author="tian z h" w:date="2019-02-10T17:28:00Z" w:initials="tzh">
    <w:p w14:paraId="433AEA75" w14:textId="0E6E68BC" w:rsidR="00CC6011" w:rsidRDefault="00CC6011">
      <w:pPr>
        <w:pStyle w:val="aff4"/>
      </w:pPr>
      <w:r>
        <w:rPr>
          <w:rStyle w:val="aff3"/>
        </w:rPr>
        <w:annotationRef/>
      </w:r>
      <w:r>
        <w:rPr>
          <w:rFonts w:hint="eastAsia"/>
        </w:rPr>
        <w:t>缺少</w:t>
      </w:r>
      <w:r>
        <w:t>分析内容。</w:t>
      </w:r>
    </w:p>
  </w:comment>
  <w:comment w:id="59" w:author="tian z h" w:date="2019-02-10T17:29:00Z" w:initials="tzh">
    <w:p w14:paraId="6C987F34" w14:textId="46BE56F3" w:rsidR="00CC6011" w:rsidRDefault="00CC6011">
      <w:pPr>
        <w:pStyle w:val="aff4"/>
      </w:pPr>
      <w:r>
        <w:rPr>
          <w:rStyle w:val="aff3"/>
        </w:rPr>
        <w:annotationRef/>
      </w:r>
      <w:r>
        <w:rPr>
          <w:rFonts w:hint="eastAsia"/>
        </w:rPr>
        <w:t>如何</w:t>
      </w:r>
      <w:r>
        <w:t>形成结果和结论，还需要下功夫。</w:t>
      </w:r>
    </w:p>
  </w:comment>
  <w:comment w:id="60" w:author="tian z h" w:date="2019-02-10T17:31:00Z" w:initials="tzh">
    <w:p w14:paraId="011A4F2F" w14:textId="77777777" w:rsidR="00CC6011" w:rsidRDefault="00CC6011">
      <w:pPr>
        <w:pStyle w:val="aff4"/>
      </w:pPr>
      <w:r>
        <w:rPr>
          <w:rStyle w:val="aff3"/>
        </w:rPr>
        <w:annotationRef/>
      </w:r>
      <w:r>
        <w:rPr>
          <w:rFonts w:hint="eastAsia"/>
        </w:rPr>
        <w:t>目的</w:t>
      </w:r>
      <w:r>
        <w:t>是什么？</w:t>
      </w:r>
    </w:p>
    <w:p w14:paraId="0F9CDEA4" w14:textId="573E6E36" w:rsidR="00CC6011" w:rsidRDefault="00CC6011">
      <w:pPr>
        <w:pStyle w:val="aff4"/>
      </w:pPr>
      <w:r>
        <w:rPr>
          <w:rFonts w:hint="eastAsia"/>
        </w:rPr>
        <w:t>考虑：什么是更合理</w:t>
      </w:r>
      <w:r>
        <w:t>的？</w:t>
      </w:r>
    </w:p>
  </w:comment>
  <w:comment w:id="61" w:author="tian z h" w:date="2019-02-10T17:30:00Z" w:initials="tzh">
    <w:p w14:paraId="178E0166" w14:textId="6E841187" w:rsidR="00CC6011" w:rsidRDefault="00CC6011">
      <w:pPr>
        <w:pStyle w:val="aff4"/>
      </w:pPr>
      <w:r>
        <w:rPr>
          <w:rStyle w:val="aff3"/>
        </w:rPr>
        <w:annotationRef/>
      </w:r>
      <w:r>
        <w:rPr>
          <w:rFonts w:hint="eastAsia"/>
        </w:rPr>
        <w:t>主要</w:t>
      </w:r>
      <w:r>
        <w:t>的结论尚未</w:t>
      </w:r>
      <w:r>
        <w:rPr>
          <w:rFonts w:hint="eastAsia"/>
        </w:rPr>
        <w:t>形成</w:t>
      </w:r>
      <w:r>
        <w:t>。</w:t>
      </w:r>
    </w:p>
  </w:comment>
  <w:comment w:id="92" w:author="tian z h" w:date="2019-02-10T17:30:00Z" w:initials="tzh">
    <w:p w14:paraId="628255ED" w14:textId="1E71FBFD" w:rsidR="00CC6011" w:rsidRPr="00AC5430" w:rsidRDefault="00CC6011">
      <w:pPr>
        <w:pStyle w:val="aff4"/>
      </w:pPr>
      <w:r>
        <w:rPr>
          <w:rStyle w:val="aff3"/>
        </w:rPr>
        <w:annotationRef/>
      </w:r>
      <w:r>
        <w:rPr>
          <w:rFonts w:hint="eastAsia"/>
        </w:rPr>
        <w:t>目前</w:t>
      </w:r>
      <w:r>
        <w:t>看来，没有</w:t>
      </w:r>
      <w:r>
        <w:rPr>
          <w:rFonts w:hint="eastAsia"/>
        </w:rPr>
        <w:t>形成</w:t>
      </w:r>
      <w:r>
        <w:t>有</w:t>
      </w:r>
      <w:r>
        <w:rPr>
          <w:rFonts w:hint="eastAsia"/>
        </w:rPr>
        <w:t>意思</w:t>
      </w:r>
      <w:r>
        <w:t>的结果。</w:t>
      </w:r>
      <w:r>
        <w:br/>
      </w:r>
      <w:r>
        <w:rPr>
          <w:rFonts w:hint="eastAsia"/>
        </w:rPr>
        <w:t>更重要的是</w:t>
      </w:r>
      <w:r>
        <w:t>，对自己的工作没有表达出来。</w:t>
      </w:r>
    </w:p>
  </w:comment>
  <w:comment w:id="94" w:author="tian z h" w:date="2019-02-10T16:37:00Z" w:initials="tzh">
    <w:p w14:paraId="77A81E10" w14:textId="2CC62837" w:rsidR="00CC6011" w:rsidRDefault="00CC6011">
      <w:pPr>
        <w:pStyle w:val="aff4"/>
      </w:pPr>
      <w:r>
        <w:rPr>
          <w:rStyle w:val="aff3"/>
        </w:rPr>
        <w:annotationRef/>
      </w:r>
      <w:r>
        <w:rPr>
          <w:rFonts w:hint="eastAsia"/>
        </w:rPr>
        <w:t>外文</w:t>
      </w:r>
      <w:r>
        <w:t>文献少</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6BE417" w15:done="0"/>
  <w15:commentEx w15:paraId="27BFC7D9" w15:done="0"/>
  <w15:commentEx w15:paraId="6A34BEB9" w15:done="0"/>
  <w15:commentEx w15:paraId="26245D1D" w15:done="0"/>
  <w15:commentEx w15:paraId="0E7D33E5" w15:done="0"/>
  <w15:commentEx w15:paraId="54C98106" w15:done="0"/>
  <w15:commentEx w15:paraId="609E65E2" w15:done="0"/>
  <w15:commentEx w15:paraId="7AD0947B" w15:done="0"/>
  <w15:commentEx w15:paraId="35AEDE86" w15:done="0"/>
  <w15:commentEx w15:paraId="5964CD6E" w15:done="0"/>
  <w15:commentEx w15:paraId="60BA9CE7" w15:done="0"/>
  <w15:commentEx w15:paraId="64AD5EB2" w15:done="0"/>
  <w15:commentEx w15:paraId="791B50D0" w15:done="0"/>
  <w15:commentEx w15:paraId="1F0101EA" w15:done="0"/>
  <w15:commentEx w15:paraId="43970FAA" w15:done="0"/>
  <w15:commentEx w15:paraId="5FFCEBFC" w15:done="0"/>
  <w15:commentEx w15:paraId="1BFC292F" w15:done="0"/>
  <w15:commentEx w15:paraId="4ADB3735" w15:done="0"/>
  <w15:commentEx w15:paraId="1DC84465" w15:done="0"/>
  <w15:commentEx w15:paraId="7A783C9A" w15:done="0"/>
  <w15:commentEx w15:paraId="4B71C995" w15:done="0"/>
  <w15:commentEx w15:paraId="69FB8F71" w15:done="0"/>
  <w15:commentEx w15:paraId="4E896678" w15:done="0"/>
  <w15:commentEx w15:paraId="07ACD9A5" w15:done="0"/>
  <w15:commentEx w15:paraId="361F5AB0" w15:done="0"/>
  <w15:commentEx w15:paraId="433AEA75" w15:done="0"/>
  <w15:commentEx w15:paraId="6C987F34" w15:done="0"/>
  <w15:commentEx w15:paraId="0F9CDEA4" w15:done="0"/>
  <w15:commentEx w15:paraId="178E0166" w15:done="0"/>
  <w15:commentEx w15:paraId="628255ED" w15:done="0"/>
  <w15:commentEx w15:paraId="77A81E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BE417" w16cid:durableId="200D6065"/>
  <w16cid:commentId w16cid:paraId="27BFC7D9" w16cid:durableId="200D6066"/>
  <w16cid:commentId w16cid:paraId="6A34BEB9" w16cid:durableId="200D6067"/>
  <w16cid:commentId w16cid:paraId="26245D1D" w16cid:durableId="200D6068"/>
  <w16cid:commentId w16cid:paraId="0E7D33E5" w16cid:durableId="200D6069"/>
  <w16cid:commentId w16cid:paraId="54C98106" w16cid:durableId="200D606A"/>
  <w16cid:commentId w16cid:paraId="609E65E2" w16cid:durableId="200D606B"/>
  <w16cid:commentId w16cid:paraId="7AD0947B" w16cid:durableId="200D606C"/>
  <w16cid:commentId w16cid:paraId="35AEDE86" w16cid:durableId="200D606D"/>
  <w16cid:commentId w16cid:paraId="5964CD6E" w16cid:durableId="200D606E"/>
  <w16cid:commentId w16cid:paraId="60BA9CE7" w16cid:durableId="200D606F"/>
  <w16cid:commentId w16cid:paraId="64AD5EB2" w16cid:durableId="200D6070"/>
  <w16cid:commentId w16cid:paraId="791B50D0" w16cid:durableId="200D6071"/>
  <w16cid:commentId w16cid:paraId="1F0101EA" w16cid:durableId="200D6072"/>
  <w16cid:commentId w16cid:paraId="43970FAA" w16cid:durableId="200D6073"/>
  <w16cid:commentId w16cid:paraId="5FFCEBFC" w16cid:durableId="200D6074"/>
  <w16cid:commentId w16cid:paraId="1BFC292F" w16cid:durableId="200D6075"/>
  <w16cid:commentId w16cid:paraId="4ADB3735" w16cid:durableId="200D6076"/>
  <w16cid:commentId w16cid:paraId="1DC84465" w16cid:durableId="200D6077"/>
  <w16cid:commentId w16cid:paraId="7A783C9A" w16cid:durableId="200D6078"/>
  <w16cid:commentId w16cid:paraId="4B71C995" w16cid:durableId="200D6079"/>
  <w16cid:commentId w16cid:paraId="69FB8F71" w16cid:durableId="200D607A"/>
  <w16cid:commentId w16cid:paraId="4E896678" w16cid:durableId="200D607B"/>
  <w16cid:commentId w16cid:paraId="07ACD9A5" w16cid:durableId="200D607C"/>
  <w16cid:commentId w16cid:paraId="361F5AB0" w16cid:durableId="200D607D"/>
  <w16cid:commentId w16cid:paraId="433AEA75" w16cid:durableId="200D607E"/>
  <w16cid:commentId w16cid:paraId="6C987F34" w16cid:durableId="200D607F"/>
  <w16cid:commentId w16cid:paraId="0F9CDEA4" w16cid:durableId="200D6080"/>
  <w16cid:commentId w16cid:paraId="178E0166" w16cid:durableId="200D6081"/>
  <w16cid:commentId w16cid:paraId="628255ED" w16cid:durableId="200D6082"/>
  <w16cid:commentId w16cid:paraId="77A81E10" w16cid:durableId="200D6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7C6DD" w14:textId="77777777" w:rsidR="001D5582" w:rsidRDefault="001D5582" w:rsidP="007E11B3">
      <w:pPr>
        <w:spacing w:line="240" w:lineRule="auto"/>
        <w:ind w:firstLine="480"/>
      </w:pPr>
      <w:r>
        <w:separator/>
      </w:r>
    </w:p>
  </w:endnote>
  <w:endnote w:type="continuationSeparator" w:id="0">
    <w:p w14:paraId="65920715" w14:textId="77777777" w:rsidR="001D5582" w:rsidRDefault="001D5582"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68595" w14:textId="7121AA0E" w:rsidR="00CC6011" w:rsidRDefault="00CC6011" w:rsidP="00FD516E">
    <w:pPr>
      <w:pStyle w:val="a6"/>
      <w:tabs>
        <w:tab w:val="clear" w:pos="8306"/>
        <w:tab w:val="right" w:pos="8789"/>
      </w:tabs>
      <w:ind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80EF" w14:textId="77777777" w:rsidR="00CC6011" w:rsidRDefault="00CC6011" w:rsidP="007E11B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Content>
      <w:p w14:paraId="72AC46E7" w14:textId="4E40FBFE" w:rsidR="00CC6011" w:rsidRDefault="00CC6011" w:rsidP="00FD516E">
        <w:pPr>
          <w:pStyle w:val="a6"/>
          <w:tabs>
            <w:tab w:val="clear" w:pos="8306"/>
            <w:tab w:val="right" w:pos="8789"/>
          </w:tabs>
          <w:ind w:firstLine="360"/>
          <w:jc w:val="right"/>
        </w:pPr>
        <w:r>
          <w:fldChar w:fldCharType="begin"/>
        </w:r>
        <w:r>
          <w:instrText>PAGE   \* MERGEFORMAT</w:instrText>
        </w:r>
        <w:r>
          <w:fldChar w:fldCharType="separate"/>
        </w:r>
        <w:r w:rsidRPr="001758B8">
          <w:rPr>
            <w:noProof/>
            <w:lang w:val="zh-CN"/>
          </w:rPr>
          <w:t>41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53FD1" w14:textId="77777777" w:rsidR="001D5582" w:rsidRDefault="001D5582" w:rsidP="007E11B3">
      <w:pPr>
        <w:spacing w:line="240" w:lineRule="auto"/>
        <w:ind w:firstLine="480"/>
      </w:pPr>
      <w:r>
        <w:separator/>
      </w:r>
    </w:p>
  </w:footnote>
  <w:footnote w:type="continuationSeparator" w:id="0">
    <w:p w14:paraId="3E17047E" w14:textId="77777777" w:rsidR="001D5582" w:rsidRDefault="001D5582"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0342" w14:textId="77777777" w:rsidR="00CC6011" w:rsidRPr="00A32D9D" w:rsidRDefault="00CC6011"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CD5B1" w14:textId="77777777" w:rsidR="00CC6011" w:rsidRPr="005C3F95" w:rsidRDefault="00CC6011"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2F9B1" w14:textId="77777777" w:rsidR="00CC6011" w:rsidRDefault="00CC6011"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CFD3" w14:textId="77777777" w:rsidR="00CC6011" w:rsidRPr="005C3F95" w:rsidRDefault="00CC6011"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4DA6" w14:textId="77777777" w:rsidR="00CC6011" w:rsidRPr="005C3F95" w:rsidRDefault="00CC6011"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926F5" w14:textId="77777777" w:rsidR="00CC6011" w:rsidRPr="008C7B19" w:rsidRDefault="00CC6011"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BEDD" w14:textId="77777777" w:rsidR="00CC6011" w:rsidRPr="008C7B19" w:rsidRDefault="00CC6011"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96E22" w14:textId="77777777" w:rsidR="00CC6011" w:rsidRPr="008C7B19" w:rsidRDefault="00CC6011"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A3349" w14:textId="77777777" w:rsidR="00CC6011" w:rsidRPr="008C7B19" w:rsidRDefault="00CC6011"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an z h">
    <w15:presenceInfo w15:providerId="None" w15:userId="tian z h"/>
  </w15:person>
  <w15:person w15:author="翠红 曾">
    <w15:presenceInfo w15:providerId="Windows Live" w15:userId="f9ba7679aaf89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trackRevisions/>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463"/>
    <w:rsid w:val="00000D7A"/>
    <w:rsid w:val="000019D6"/>
    <w:rsid w:val="00002865"/>
    <w:rsid w:val="000033D9"/>
    <w:rsid w:val="00004785"/>
    <w:rsid w:val="00005368"/>
    <w:rsid w:val="000057A1"/>
    <w:rsid w:val="0000645D"/>
    <w:rsid w:val="000076A7"/>
    <w:rsid w:val="00010FD9"/>
    <w:rsid w:val="00012C1F"/>
    <w:rsid w:val="00012D2F"/>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FE2"/>
    <w:rsid w:val="00024297"/>
    <w:rsid w:val="00024BAC"/>
    <w:rsid w:val="00024BD7"/>
    <w:rsid w:val="00025D41"/>
    <w:rsid w:val="00025EAE"/>
    <w:rsid w:val="00030A8A"/>
    <w:rsid w:val="0003212D"/>
    <w:rsid w:val="00032CE0"/>
    <w:rsid w:val="00035EFF"/>
    <w:rsid w:val="000361FE"/>
    <w:rsid w:val="00036E99"/>
    <w:rsid w:val="0003749B"/>
    <w:rsid w:val="00041EC8"/>
    <w:rsid w:val="00042530"/>
    <w:rsid w:val="00043E98"/>
    <w:rsid w:val="00044EC3"/>
    <w:rsid w:val="00044F06"/>
    <w:rsid w:val="00045962"/>
    <w:rsid w:val="000466E3"/>
    <w:rsid w:val="0004694D"/>
    <w:rsid w:val="00047E4A"/>
    <w:rsid w:val="00047F7C"/>
    <w:rsid w:val="000500BB"/>
    <w:rsid w:val="00052170"/>
    <w:rsid w:val="0005218B"/>
    <w:rsid w:val="0005240E"/>
    <w:rsid w:val="00052EF2"/>
    <w:rsid w:val="000536E4"/>
    <w:rsid w:val="00053B8A"/>
    <w:rsid w:val="00054113"/>
    <w:rsid w:val="00055377"/>
    <w:rsid w:val="00056189"/>
    <w:rsid w:val="00057185"/>
    <w:rsid w:val="000602A2"/>
    <w:rsid w:val="00060495"/>
    <w:rsid w:val="00061960"/>
    <w:rsid w:val="00063A6C"/>
    <w:rsid w:val="00064C03"/>
    <w:rsid w:val="00064EA5"/>
    <w:rsid w:val="000651B6"/>
    <w:rsid w:val="0006611B"/>
    <w:rsid w:val="0006633F"/>
    <w:rsid w:val="000677DA"/>
    <w:rsid w:val="00071088"/>
    <w:rsid w:val="00071551"/>
    <w:rsid w:val="00071A05"/>
    <w:rsid w:val="0007247A"/>
    <w:rsid w:val="0007292A"/>
    <w:rsid w:val="000757E1"/>
    <w:rsid w:val="00075873"/>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0680"/>
    <w:rsid w:val="000A13E2"/>
    <w:rsid w:val="000A273F"/>
    <w:rsid w:val="000A2F1A"/>
    <w:rsid w:val="000A38CE"/>
    <w:rsid w:val="000A683B"/>
    <w:rsid w:val="000A75E0"/>
    <w:rsid w:val="000B1570"/>
    <w:rsid w:val="000B17A8"/>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227"/>
    <w:rsid w:val="000E08D3"/>
    <w:rsid w:val="000E0A76"/>
    <w:rsid w:val="000E0C7D"/>
    <w:rsid w:val="000E274D"/>
    <w:rsid w:val="000E2936"/>
    <w:rsid w:val="000E2CF7"/>
    <w:rsid w:val="000E5519"/>
    <w:rsid w:val="000E73C6"/>
    <w:rsid w:val="000E7A9E"/>
    <w:rsid w:val="000E7B40"/>
    <w:rsid w:val="000F1B44"/>
    <w:rsid w:val="000F1F51"/>
    <w:rsid w:val="000F30AB"/>
    <w:rsid w:val="000F3E84"/>
    <w:rsid w:val="000F5D4E"/>
    <w:rsid w:val="000F7A8D"/>
    <w:rsid w:val="0010041B"/>
    <w:rsid w:val="00102B8B"/>
    <w:rsid w:val="00103601"/>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3155"/>
    <w:rsid w:val="001535A2"/>
    <w:rsid w:val="0015396B"/>
    <w:rsid w:val="00155960"/>
    <w:rsid w:val="00156355"/>
    <w:rsid w:val="00156C68"/>
    <w:rsid w:val="001579DD"/>
    <w:rsid w:val="00157E21"/>
    <w:rsid w:val="00161A89"/>
    <w:rsid w:val="00161ABB"/>
    <w:rsid w:val="00161B5A"/>
    <w:rsid w:val="001623B0"/>
    <w:rsid w:val="001626E4"/>
    <w:rsid w:val="00162FDB"/>
    <w:rsid w:val="0016330D"/>
    <w:rsid w:val="00164C93"/>
    <w:rsid w:val="00164FE7"/>
    <w:rsid w:val="0016531E"/>
    <w:rsid w:val="00165D66"/>
    <w:rsid w:val="001665BB"/>
    <w:rsid w:val="0016680B"/>
    <w:rsid w:val="00167036"/>
    <w:rsid w:val="001708B3"/>
    <w:rsid w:val="00170B94"/>
    <w:rsid w:val="001717BB"/>
    <w:rsid w:val="00172509"/>
    <w:rsid w:val="0017405D"/>
    <w:rsid w:val="0017588A"/>
    <w:rsid w:val="001758B8"/>
    <w:rsid w:val="001767A4"/>
    <w:rsid w:val="00176B3E"/>
    <w:rsid w:val="00176DD3"/>
    <w:rsid w:val="00177530"/>
    <w:rsid w:val="00180A6F"/>
    <w:rsid w:val="00182A79"/>
    <w:rsid w:val="00183866"/>
    <w:rsid w:val="001843D0"/>
    <w:rsid w:val="00185D37"/>
    <w:rsid w:val="001868DD"/>
    <w:rsid w:val="00186D9C"/>
    <w:rsid w:val="00186F8F"/>
    <w:rsid w:val="0019055E"/>
    <w:rsid w:val="00190B7B"/>
    <w:rsid w:val="00191E01"/>
    <w:rsid w:val="0019228D"/>
    <w:rsid w:val="001934B8"/>
    <w:rsid w:val="00194B3B"/>
    <w:rsid w:val="00196E08"/>
    <w:rsid w:val="0019787B"/>
    <w:rsid w:val="001A022B"/>
    <w:rsid w:val="001A03DB"/>
    <w:rsid w:val="001A0C4C"/>
    <w:rsid w:val="001A2002"/>
    <w:rsid w:val="001A2619"/>
    <w:rsid w:val="001A3A02"/>
    <w:rsid w:val="001A4B6B"/>
    <w:rsid w:val="001A5DAD"/>
    <w:rsid w:val="001A61EB"/>
    <w:rsid w:val="001A658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C79FB"/>
    <w:rsid w:val="001D0C46"/>
    <w:rsid w:val="001D130A"/>
    <w:rsid w:val="001D1579"/>
    <w:rsid w:val="001D2C78"/>
    <w:rsid w:val="001D4E9D"/>
    <w:rsid w:val="001D5582"/>
    <w:rsid w:val="001D5907"/>
    <w:rsid w:val="001D5BD0"/>
    <w:rsid w:val="001D7D75"/>
    <w:rsid w:val="001E0B2C"/>
    <w:rsid w:val="001E130A"/>
    <w:rsid w:val="001E1958"/>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6"/>
    <w:rsid w:val="0020529B"/>
    <w:rsid w:val="00206C7C"/>
    <w:rsid w:val="0021179D"/>
    <w:rsid w:val="0021265A"/>
    <w:rsid w:val="00213F3B"/>
    <w:rsid w:val="00214426"/>
    <w:rsid w:val="0021576E"/>
    <w:rsid w:val="00215EDA"/>
    <w:rsid w:val="002167C6"/>
    <w:rsid w:val="00217687"/>
    <w:rsid w:val="00220831"/>
    <w:rsid w:val="002210FA"/>
    <w:rsid w:val="002213CB"/>
    <w:rsid w:val="00222A76"/>
    <w:rsid w:val="00224CC4"/>
    <w:rsid w:val="00224EBC"/>
    <w:rsid w:val="002252BD"/>
    <w:rsid w:val="002259AA"/>
    <w:rsid w:val="00225E34"/>
    <w:rsid w:val="0022605E"/>
    <w:rsid w:val="00226463"/>
    <w:rsid w:val="00227BBD"/>
    <w:rsid w:val="00230B32"/>
    <w:rsid w:val="002331B8"/>
    <w:rsid w:val="0023382E"/>
    <w:rsid w:val="00233C60"/>
    <w:rsid w:val="00234426"/>
    <w:rsid w:val="00235769"/>
    <w:rsid w:val="002369E2"/>
    <w:rsid w:val="002408B8"/>
    <w:rsid w:val="00240A69"/>
    <w:rsid w:val="0024130D"/>
    <w:rsid w:val="0024221B"/>
    <w:rsid w:val="0024569F"/>
    <w:rsid w:val="00250DC5"/>
    <w:rsid w:val="00251F66"/>
    <w:rsid w:val="00252A2F"/>
    <w:rsid w:val="0025452B"/>
    <w:rsid w:val="00254B06"/>
    <w:rsid w:val="00255339"/>
    <w:rsid w:val="002563AA"/>
    <w:rsid w:val="00261B4C"/>
    <w:rsid w:val="0026548C"/>
    <w:rsid w:val="002707BD"/>
    <w:rsid w:val="00271BBF"/>
    <w:rsid w:val="00271E2D"/>
    <w:rsid w:val="00272A80"/>
    <w:rsid w:val="0027344D"/>
    <w:rsid w:val="002740B1"/>
    <w:rsid w:val="00275428"/>
    <w:rsid w:val="002758E2"/>
    <w:rsid w:val="00275B6E"/>
    <w:rsid w:val="00277DB8"/>
    <w:rsid w:val="00277DF0"/>
    <w:rsid w:val="00277F69"/>
    <w:rsid w:val="0028000D"/>
    <w:rsid w:val="0028019A"/>
    <w:rsid w:val="00281052"/>
    <w:rsid w:val="00281365"/>
    <w:rsid w:val="002827F8"/>
    <w:rsid w:val="00283941"/>
    <w:rsid w:val="00283DDE"/>
    <w:rsid w:val="0028464C"/>
    <w:rsid w:val="00284D89"/>
    <w:rsid w:val="002859D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DF4"/>
    <w:rsid w:val="002B1137"/>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674D"/>
    <w:rsid w:val="002C67DC"/>
    <w:rsid w:val="002C78E7"/>
    <w:rsid w:val="002D03A7"/>
    <w:rsid w:val="002D0C60"/>
    <w:rsid w:val="002D1B23"/>
    <w:rsid w:val="002D21FF"/>
    <w:rsid w:val="002D252B"/>
    <w:rsid w:val="002D2862"/>
    <w:rsid w:val="002D2CC4"/>
    <w:rsid w:val="002D3865"/>
    <w:rsid w:val="002D4B1A"/>
    <w:rsid w:val="002D4BF5"/>
    <w:rsid w:val="002D6705"/>
    <w:rsid w:val="002D6912"/>
    <w:rsid w:val="002D799C"/>
    <w:rsid w:val="002D7B12"/>
    <w:rsid w:val="002D7B89"/>
    <w:rsid w:val="002D7FF2"/>
    <w:rsid w:val="002E076C"/>
    <w:rsid w:val="002E0998"/>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4601"/>
    <w:rsid w:val="002F52F6"/>
    <w:rsid w:val="002F5459"/>
    <w:rsid w:val="002F5F83"/>
    <w:rsid w:val="002F614E"/>
    <w:rsid w:val="00300532"/>
    <w:rsid w:val="00300A0E"/>
    <w:rsid w:val="00301435"/>
    <w:rsid w:val="00302A6E"/>
    <w:rsid w:val="0030317A"/>
    <w:rsid w:val="00303A0F"/>
    <w:rsid w:val="0030423A"/>
    <w:rsid w:val="0030638D"/>
    <w:rsid w:val="003075BC"/>
    <w:rsid w:val="00307691"/>
    <w:rsid w:val="0031106A"/>
    <w:rsid w:val="00311384"/>
    <w:rsid w:val="0031425D"/>
    <w:rsid w:val="00315534"/>
    <w:rsid w:val="003158A9"/>
    <w:rsid w:val="00315B9A"/>
    <w:rsid w:val="00316E22"/>
    <w:rsid w:val="00317083"/>
    <w:rsid w:val="00320B8C"/>
    <w:rsid w:val="00321C26"/>
    <w:rsid w:val="00321E50"/>
    <w:rsid w:val="003227E5"/>
    <w:rsid w:val="00323B46"/>
    <w:rsid w:val="00324146"/>
    <w:rsid w:val="00325784"/>
    <w:rsid w:val="003265CF"/>
    <w:rsid w:val="0033027F"/>
    <w:rsid w:val="00330DB4"/>
    <w:rsid w:val="00331F83"/>
    <w:rsid w:val="003327A5"/>
    <w:rsid w:val="00333AE1"/>
    <w:rsid w:val="00333DDA"/>
    <w:rsid w:val="003342A3"/>
    <w:rsid w:val="003349F9"/>
    <w:rsid w:val="00334B2F"/>
    <w:rsid w:val="00334C68"/>
    <w:rsid w:val="003353F9"/>
    <w:rsid w:val="00335A74"/>
    <w:rsid w:val="00336DC9"/>
    <w:rsid w:val="00337F2F"/>
    <w:rsid w:val="00341CD3"/>
    <w:rsid w:val="0034241A"/>
    <w:rsid w:val="00343491"/>
    <w:rsid w:val="00343A86"/>
    <w:rsid w:val="00344108"/>
    <w:rsid w:val="0034415A"/>
    <w:rsid w:val="003447EE"/>
    <w:rsid w:val="00345022"/>
    <w:rsid w:val="00345774"/>
    <w:rsid w:val="0034633C"/>
    <w:rsid w:val="00346524"/>
    <w:rsid w:val="003474E0"/>
    <w:rsid w:val="00350102"/>
    <w:rsid w:val="00353103"/>
    <w:rsid w:val="003538C9"/>
    <w:rsid w:val="00353B30"/>
    <w:rsid w:val="003541ED"/>
    <w:rsid w:val="00356B99"/>
    <w:rsid w:val="00357388"/>
    <w:rsid w:val="0036084E"/>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91E1E"/>
    <w:rsid w:val="00392567"/>
    <w:rsid w:val="0039358A"/>
    <w:rsid w:val="003935A6"/>
    <w:rsid w:val="003939C5"/>
    <w:rsid w:val="00393E59"/>
    <w:rsid w:val="00396D1A"/>
    <w:rsid w:val="00397210"/>
    <w:rsid w:val="0039753E"/>
    <w:rsid w:val="003976D3"/>
    <w:rsid w:val="003A0F78"/>
    <w:rsid w:val="003A1344"/>
    <w:rsid w:val="003A19FF"/>
    <w:rsid w:val="003A1C3A"/>
    <w:rsid w:val="003A34EA"/>
    <w:rsid w:val="003A3EDD"/>
    <w:rsid w:val="003A4496"/>
    <w:rsid w:val="003A4C2F"/>
    <w:rsid w:val="003A504E"/>
    <w:rsid w:val="003A53B5"/>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155C"/>
    <w:rsid w:val="00402328"/>
    <w:rsid w:val="00402DB7"/>
    <w:rsid w:val="00402F1D"/>
    <w:rsid w:val="004037B3"/>
    <w:rsid w:val="00403D6B"/>
    <w:rsid w:val="00403FFC"/>
    <w:rsid w:val="0040594B"/>
    <w:rsid w:val="0040628D"/>
    <w:rsid w:val="00406E34"/>
    <w:rsid w:val="00407390"/>
    <w:rsid w:val="00407762"/>
    <w:rsid w:val="00407B51"/>
    <w:rsid w:val="00407CC0"/>
    <w:rsid w:val="00407E8E"/>
    <w:rsid w:val="00410609"/>
    <w:rsid w:val="00413487"/>
    <w:rsid w:val="00413564"/>
    <w:rsid w:val="00413B1F"/>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A42"/>
    <w:rsid w:val="00430C68"/>
    <w:rsid w:val="00430EE8"/>
    <w:rsid w:val="00431387"/>
    <w:rsid w:val="004323E2"/>
    <w:rsid w:val="0043373F"/>
    <w:rsid w:val="00435084"/>
    <w:rsid w:val="0043535D"/>
    <w:rsid w:val="00437A6C"/>
    <w:rsid w:val="00437C4D"/>
    <w:rsid w:val="004403BA"/>
    <w:rsid w:val="004406AB"/>
    <w:rsid w:val="00440B8B"/>
    <w:rsid w:val="00442319"/>
    <w:rsid w:val="004429BA"/>
    <w:rsid w:val="004438FC"/>
    <w:rsid w:val="004450B8"/>
    <w:rsid w:val="0044602F"/>
    <w:rsid w:val="00447293"/>
    <w:rsid w:val="004475D8"/>
    <w:rsid w:val="00447974"/>
    <w:rsid w:val="00450574"/>
    <w:rsid w:val="00450655"/>
    <w:rsid w:val="00451111"/>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925"/>
    <w:rsid w:val="00470FE7"/>
    <w:rsid w:val="004722EF"/>
    <w:rsid w:val="004728D8"/>
    <w:rsid w:val="0047397E"/>
    <w:rsid w:val="0047509E"/>
    <w:rsid w:val="00475195"/>
    <w:rsid w:val="00475275"/>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4DE"/>
    <w:rsid w:val="00495F39"/>
    <w:rsid w:val="004965BB"/>
    <w:rsid w:val="004967BC"/>
    <w:rsid w:val="00497AB4"/>
    <w:rsid w:val="004A0983"/>
    <w:rsid w:val="004A1890"/>
    <w:rsid w:val="004A18B2"/>
    <w:rsid w:val="004A1980"/>
    <w:rsid w:val="004A1A04"/>
    <w:rsid w:val="004A2291"/>
    <w:rsid w:val="004A2CB2"/>
    <w:rsid w:val="004A345C"/>
    <w:rsid w:val="004A3EAE"/>
    <w:rsid w:val="004A4D8B"/>
    <w:rsid w:val="004A5888"/>
    <w:rsid w:val="004A70A6"/>
    <w:rsid w:val="004A72A3"/>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FF9"/>
    <w:rsid w:val="004C5BED"/>
    <w:rsid w:val="004C697C"/>
    <w:rsid w:val="004C6E78"/>
    <w:rsid w:val="004D001D"/>
    <w:rsid w:val="004D0A5D"/>
    <w:rsid w:val="004D110E"/>
    <w:rsid w:val="004D1AF0"/>
    <w:rsid w:val="004D1FF1"/>
    <w:rsid w:val="004D35EA"/>
    <w:rsid w:val="004D4E71"/>
    <w:rsid w:val="004D53FD"/>
    <w:rsid w:val="004D7F06"/>
    <w:rsid w:val="004E1B5E"/>
    <w:rsid w:val="004E223F"/>
    <w:rsid w:val="004E292C"/>
    <w:rsid w:val="004E2C5F"/>
    <w:rsid w:val="004E500E"/>
    <w:rsid w:val="004E688C"/>
    <w:rsid w:val="004E692C"/>
    <w:rsid w:val="004E72B6"/>
    <w:rsid w:val="004E730C"/>
    <w:rsid w:val="004E7EA4"/>
    <w:rsid w:val="004F13F9"/>
    <w:rsid w:val="004F3D97"/>
    <w:rsid w:val="004F6345"/>
    <w:rsid w:val="004F66E7"/>
    <w:rsid w:val="004F73F8"/>
    <w:rsid w:val="00500348"/>
    <w:rsid w:val="005007DC"/>
    <w:rsid w:val="00500B5A"/>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6B6A"/>
    <w:rsid w:val="005272DB"/>
    <w:rsid w:val="00527578"/>
    <w:rsid w:val="005313DA"/>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E60"/>
    <w:rsid w:val="00542178"/>
    <w:rsid w:val="00542357"/>
    <w:rsid w:val="0054240A"/>
    <w:rsid w:val="00542709"/>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030F"/>
    <w:rsid w:val="00573871"/>
    <w:rsid w:val="00573FA4"/>
    <w:rsid w:val="00574E0F"/>
    <w:rsid w:val="0057574A"/>
    <w:rsid w:val="00576246"/>
    <w:rsid w:val="005769B0"/>
    <w:rsid w:val="00576DFD"/>
    <w:rsid w:val="00577CCA"/>
    <w:rsid w:val="0058000A"/>
    <w:rsid w:val="00581C45"/>
    <w:rsid w:val="00581DF0"/>
    <w:rsid w:val="0058310D"/>
    <w:rsid w:val="00583F12"/>
    <w:rsid w:val="0058665A"/>
    <w:rsid w:val="00586A7F"/>
    <w:rsid w:val="005903C6"/>
    <w:rsid w:val="0059236D"/>
    <w:rsid w:val="00592F19"/>
    <w:rsid w:val="005952A5"/>
    <w:rsid w:val="0059560D"/>
    <w:rsid w:val="00596530"/>
    <w:rsid w:val="005977B5"/>
    <w:rsid w:val="00597DD4"/>
    <w:rsid w:val="005A133A"/>
    <w:rsid w:val="005A13A4"/>
    <w:rsid w:val="005A1B02"/>
    <w:rsid w:val="005A203E"/>
    <w:rsid w:val="005A31CB"/>
    <w:rsid w:val="005A3BBB"/>
    <w:rsid w:val="005A539A"/>
    <w:rsid w:val="005A5C32"/>
    <w:rsid w:val="005A5D34"/>
    <w:rsid w:val="005A62B5"/>
    <w:rsid w:val="005A62D2"/>
    <w:rsid w:val="005A76E5"/>
    <w:rsid w:val="005A7C13"/>
    <w:rsid w:val="005B11D1"/>
    <w:rsid w:val="005B317B"/>
    <w:rsid w:val="005B4740"/>
    <w:rsid w:val="005B4962"/>
    <w:rsid w:val="005B7612"/>
    <w:rsid w:val="005B7FC8"/>
    <w:rsid w:val="005C056E"/>
    <w:rsid w:val="005C1AA0"/>
    <w:rsid w:val="005C1AF0"/>
    <w:rsid w:val="005C2194"/>
    <w:rsid w:val="005C3EB2"/>
    <w:rsid w:val="005C3F2F"/>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0589"/>
    <w:rsid w:val="005F16F7"/>
    <w:rsid w:val="005F1E21"/>
    <w:rsid w:val="005F1FAF"/>
    <w:rsid w:val="005F2113"/>
    <w:rsid w:val="005F52CB"/>
    <w:rsid w:val="005F52F3"/>
    <w:rsid w:val="005F532B"/>
    <w:rsid w:val="005F55F1"/>
    <w:rsid w:val="005F6F7D"/>
    <w:rsid w:val="005F7F46"/>
    <w:rsid w:val="006000B2"/>
    <w:rsid w:val="00601E2A"/>
    <w:rsid w:val="006024CB"/>
    <w:rsid w:val="006035CA"/>
    <w:rsid w:val="00603D97"/>
    <w:rsid w:val="00604414"/>
    <w:rsid w:val="00604914"/>
    <w:rsid w:val="006061D2"/>
    <w:rsid w:val="00607616"/>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98F"/>
    <w:rsid w:val="00627B7B"/>
    <w:rsid w:val="00630225"/>
    <w:rsid w:val="0063058F"/>
    <w:rsid w:val="00630D29"/>
    <w:rsid w:val="00631CA2"/>
    <w:rsid w:val="006330F1"/>
    <w:rsid w:val="006340F8"/>
    <w:rsid w:val="006348F6"/>
    <w:rsid w:val="00634917"/>
    <w:rsid w:val="00636476"/>
    <w:rsid w:val="00640465"/>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227"/>
    <w:rsid w:val="00666CC8"/>
    <w:rsid w:val="00671D9E"/>
    <w:rsid w:val="0067208A"/>
    <w:rsid w:val="00672EE3"/>
    <w:rsid w:val="00673DAC"/>
    <w:rsid w:val="00674AA3"/>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4FC9"/>
    <w:rsid w:val="00695D41"/>
    <w:rsid w:val="00695F7E"/>
    <w:rsid w:val="00697E7F"/>
    <w:rsid w:val="006A0E74"/>
    <w:rsid w:val="006A1CFF"/>
    <w:rsid w:val="006A3D1A"/>
    <w:rsid w:val="006A4D3D"/>
    <w:rsid w:val="006A553B"/>
    <w:rsid w:val="006A65F1"/>
    <w:rsid w:val="006B0B07"/>
    <w:rsid w:val="006B13DE"/>
    <w:rsid w:val="006B2DA5"/>
    <w:rsid w:val="006B3130"/>
    <w:rsid w:val="006B3451"/>
    <w:rsid w:val="006B471F"/>
    <w:rsid w:val="006B5348"/>
    <w:rsid w:val="006B5FDE"/>
    <w:rsid w:val="006B68B4"/>
    <w:rsid w:val="006C01FD"/>
    <w:rsid w:val="006C1881"/>
    <w:rsid w:val="006C1DF8"/>
    <w:rsid w:val="006C2711"/>
    <w:rsid w:val="006C2D56"/>
    <w:rsid w:val="006C2F77"/>
    <w:rsid w:val="006C3A98"/>
    <w:rsid w:val="006C418E"/>
    <w:rsid w:val="006C5818"/>
    <w:rsid w:val="006D182D"/>
    <w:rsid w:val="006D239F"/>
    <w:rsid w:val="006D2F61"/>
    <w:rsid w:val="006D39D0"/>
    <w:rsid w:val="006D3AB7"/>
    <w:rsid w:val="006D48B9"/>
    <w:rsid w:val="006D4B20"/>
    <w:rsid w:val="006D539E"/>
    <w:rsid w:val="006D5F69"/>
    <w:rsid w:val="006D60D0"/>
    <w:rsid w:val="006D6519"/>
    <w:rsid w:val="006D6F04"/>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3F6B"/>
    <w:rsid w:val="006F444C"/>
    <w:rsid w:val="006F5772"/>
    <w:rsid w:val="006F6BF3"/>
    <w:rsid w:val="006F6C8B"/>
    <w:rsid w:val="006F727D"/>
    <w:rsid w:val="006F77CD"/>
    <w:rsid w:val="006F7BD4"/>
    <w:rsid w:val="0070112D"/>
    <w:rsid w:val="00701972"/>
    <w:rsid w:val="00701D72"/>
    <w:rsid w:val="00701DC5"/>
    <w:rsid w:val="00701E51"/>
    <w:rsid w:val="007032D1"/>
    <w:rsid w:val="007057EB"/>
    <w:rsid w:val="00705BF1"/>
    <w:rsid w:val="0070651B"/>
    <w:rsid w:val="00707029"/>
    <w:rsid w:val="00707FF7"/>
    <w:rsid w:val="007102E7"/>
    <w:rsid w:val="00710916"/>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7FA"/>
    <w:rsid w:val="00725CA7"/>
    <w:rsid w:val="00727B48"/>
    <w:rsid w:val="00730C7D"/>
    <w:rsid w:val="007310D4"/>
    <w:rsid w:val="00731227"/>
    <w:rsid w:val="0073136B"/>
    <w:rsid w:val="00734810"/>
    <w:rsid w:val="00737C35"/>
    <w:rsid w:val="00737DF0"/>
    <w:rsid w:val="00740025"/>
    <w:rsid w:val="00740F76"/>
    <w:rsid w:val="007419EE"/>
    <w:rsid w:val="00743BB1"/>
    <w:rsid w:val="007448D3"/>
    <w:rsid w:val="00745D47"/>
    <w:rsid w:val="00746B63"/>
    <w:rsid w:val="00746C57"/>
    <w:rsid w:val="00747528"/>
    <w:rsid w:val="00750830"/>
    <w:rsid w:val="00750C78"/>
    <w:rsid w:val="0075154A"/>
    <w:rsid w:val="0075166A"/>
    <w:rsid w:val="00752121"/>
    <w:rsid w:val="007521BC"/>
    <w:rsid w:val="00752585"/>
    <w:rsid w:val="0075300A"/>
    <w:rsid w:val="00754E79"/>
    <w:rsid w:val="0075537D"/>
    <w:rsid w:val="00760AB1"/>
    <w:rsid w:val="00761ED8"/>
    <w:rsid w:val="00762006"/>
    <w:rsid w:val="00762507"/>
    <w:rsid w:val="007632B7"/>
    <w:rsid w:val="0076344C"/>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1428"/>
    <w:rsid w:val="00782028"/>
    <w:rsid w:val="007837FE"/>
    <w:rsid w:val="00783FFD"/>
    <w:rsid w:val="007866FE"/>
    <w:rsid w:val="00786B4A"/>
    <w:rsid w:val="0078767E"/>
    <w:rsid w:val="007904B4"/>
    <w:rsid w:val="00790C37"/>
    <w:rsid w:val="00790D28"/>
    <w:rsid w:val="00792F28"/>
    <w:rsid w:val="00793042"/>
    <w:rsid w:val="00793756"/>
    <w:rsid w:val="007944EE"/>
    <w:rsid w:val="00794B5C"/>
    <w:rsid w:val="0079569C"/>
    <w:rsid w:val="00795BD8"/>
    <w:rsid w:val="007967C3"/>
    <w:rsid w:val="00796D08"/>
    <w:rsid w:val="007974F2"/>
    <w:rsid w:val="0079786A"/>
    <w:rsid w:val="007A0E34"/>
    <w:rsid w:val="007A1715"/>
    <w:rsid w:val="007A1785"/>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799"/>
    <w:rsid w:val="007B47F1"/>
    <w:rsid w:val="007B571E"/>
    <w:rsid w:val="007B6D28"/>
    <w:rsid w:val="007B7419"/>
    <w:rsid w:val="007C1054"/>
    <w:rsid w:val="007C1411"/>
    <w:rsid w:val="007C363D"/>
    <w:rsid w:val="007C42BD"/>
    <w:rsid w:val="007C43F7"/>
    <w:rsid w:val="007C56D5"/>
    <w:rsid w:val="007C61CF"/>
    <w:rsid w:val="007C63CC"/>
    <w:rsid w:val="007C63F9"/>
    <w:rsid w:val="007C7620"/>
    <w:rsid w:val="007D1BB4"/>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1702"/>
    <w:rsid w:val="007F18BB"/>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6D64"/>
    <w:rsid w:val="0080702C"/>
    <w:rsid w:val="0080765C"/>
    <w:rsid w:val="0080796B"/>
    <w:rsid w:val="0081041D"/>
    <w:rsid w:val="00810F06"/>
    <w:rsid w:val="00812B87"/>
    <w:rsid w:val="00813379"/>
    <w:rsid w:val="00817975"/>
    <w:rsid w:val="00817DAB"/>
    <w:rsid w:val="00822E95"/>
    <w:rsid w:val="008234B4"/>
    <w:rsid w:val="0082470B"/>
    <w:rsid w:val="00824F88"/>
    <w:rsid w:val="00825D90"/>
    <w:rsid w:val="00826AD2"/>
    <w:rsid w:val="00827100"/>
    <w:rsid w:val="00830933"/>
    <w:rsid w:val="0083097F"/>
    <w:rsid w:val="008315A3"/>
    <w:rsid w:val="00831D33"/>
    <w:rsid w:val="0083214A"/>
    <w:rsid w:val="008334A3"/>
    <w:rsid w:val="00833F99"/>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7E91"/>
    <w:rsid w:val="00847EB9"/>
    <w:rsid w:val="00851B4A"/>
    <w:rsid w:val="00852201"/>
    <w:rsid w:val="00853AC2"/>
    <w:rsid w:val="00854765"/>
    <w:rsid w:val="00855EA0"/>
    <w:rsid w:val="00857827"/>
    <w:rsid w:val="00860069"/>
    <w:rsid w:val="00860F8D"/>
    <w:rsid w:val="008615FE"/>
    <w:rsid w:val="00863B6B"/>
    <w:rsid w:val="00863CF8"/>
    <w:rsid w:val="00864829"/>
    <w:rsid w:val="00865FEE"/>
    <w:rsid w:val="00866B77"/>
    <w:rsid w:val="0086709C"/>
    <w:rsid w:val="00867DD8"/>
    <w:rsid w:val="00870087"/>
    <w:rsid w:val="00870349"/>
    <w:rsid w:val="008703B1"/>
    <w:rsid w:val="00870F2B"/>
    <w:rsid w:val="008711BE"/>
    <w:rsid w:val="0087510B"/>
    <w:rsid w:val="008764DF"/>
    <w:rsid w:val="008805B5"/>
    <w:rsid w:val="00880810"/>
    <w:rsid w:val="008817D1"/>
    <w:rsid w:val="00881B99"/>
    <w:rsid w:val="00882A31"/>
    <w:rsid w:val="00883B21"/>
    <w:rsid w:val="0088436B"/>
    <w:rsid w:val="008846CA"/>
    <w:rsid w:val="0088543A"/>
    <w:rsid w:val="0088665C"/>
    <w:rsid w:val="00887692"/>
    <w:rsid w:val="0089095F"/>
    <w:rsid w:val="00891428"/>
    <w:rsid w:val="008938C6"/>
    <w:rsid w:val="00893AB9"/>
    <w:rsid w:val="00894A65"/>
    <w:rsid w:val="0089512B"/>
    <w:rsid w:val="00897080"/>
    <w:rsid w:val="00897AD7"/>
    <w:rsid w:val="00897CFD"/>
    <w:rsid w:val="00897F95"/>
    <w:rsid w:val="008A1347"/>
    <w:rsid w:val="008A1780"/>
    <w:rsid w:val="008A19B7"/>
    <w:rsid w:val="008A1E67"/>
    <w:rsid w:val="008A272F"/>
    <w:rsid w:val="008A343A"/>
    <w:rsid w:val="008A40A2"/>
    <w:rsid w:val="008A45D1"/>
    <w:rsid w:val="008A6477"/>
    <w:rsid w:val="008B03A7"/>
    <w:rsid w:val="008B0504"/>
    <w:rsid w:val="008B0621"/>
    <w:rsid w:val="008B19ED"/>
    <w:rsid w:val="008B1E40"/>
    <w:rsid w:val="008B20DC"/>
    <w:rsid w:val="008B2322"/>
    <w:rsid w:val="008B40AD"/>
    <w:rsid w:val="008B4C28"/>
    <w:rsid w:val="008B6605"/>
    <w:rsid w:val="008B68E3"/>
    <w:rsid w:val="008C0750"/>
    <w:rsid w:val="008C07DA"/>
    <w:rsid w:val="008C08ED"/>
    <w:rsid w:val="008C27DE"/>
    <w:rsid w:val="008C40B7"/>
    <w:rsid w:val="008C5B06"/>
    <w:rsid w:val="008C63D8"/>
    <w:rsid w:val="008C6B08"/>
    <w:rsid w:val="008C7487"/>
    <w:rsid w:val="008C74CD"/>
    <w:rsid w:val="008C7AF5"/>
    <w:rsid w:val="008C7B19"/>
    <w:rsid w:val="008D01F2"/>
    <w:rsid w:val="008D0399"/>
    <w:rsid w:val="008D1346"/>
    <w:rsid w:val="008D178A"/>
    <w:rsid w:val="008D2E93"/>
    <w:rsid w:val="008D6A14"/>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C61"/>
    <w:rsid w:val="008F2EC7"/>
    <w:rsid w:val="008F383C"/>
    <w:rsid w:val="008F38DA"/>
    <w:rsid w:val="008F418B"/>
    <w:rsid w:val="008F4FA4"/>
    <w:rsid w:val="008F5153"/>
    <w:rsid w:val="008F5E95"/>
    <w:rsid w:val="008F5F2A"/>
    <w:rsid w:val="008F68EB"/>
    <w:rsid w:val="008F70C3"/>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75FC"/>
    <w:rsid w:val="00927D3F"/>
    <w:rsid w:val="00931C01"/>
    <w:rsid w:val="00932C14"/>
    <w:rsid w:val="00933E1A"/>
    <w:rsid w:val="009346DE"/>
    <w:rsid w:val="009374F5"/>
    <w:rsid w:val="00937805"/>
    <w:rsid w:val="0094019E"/>
    <w:rsid w:val="00940D17"/>
    <w:rsid w:val="009411C0"/>
    <w:rsid w:val="0094122A"/>
    <w:rsid w:val="0094185A"/>
    <w:rsid w:val="00944EC5"/>
    <w:rsid w:val="00945988"/>
    <w:rsid w:val="009466E6"/>
    <w:rsid w:val="0095049C"/>
    <w:rsid w:val="009506D4"/>
    <w:rsid w:val="00950744"/>
    <w:rsid w:val="009507FC"/>
    <w:rsid w:val="009513A7"/>
    <w:rsid w:val="00951C86"/>
    <w:rsid w:val="0095254A"/>
    <w:rsid w:val="00952E0E"/>
    <w:rsid w:val="0095362F"/>
    <w:rsid w:val="009545E5"/>
    <w:rsid w:val="00957207"/>
    <w:rsid w:val="00961070"/>
    <w:rsid w:val="009626DD"/>
    <w:rsid w:val="00963C22"/>
    <w:rsid w:val="0096424F"/>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743"/>
    <w:rsid w:val="00976F5F"/>
    <w:rsid w:val="0097728F"/>
    <w:rsid w:val="0098049E"/>
    <w:rsid w:val="00981503"/>
    <w:rsid w:val="00981AB6"/>
    <w:rsid w:val="00982258"/>
    <w:rsid w:val="00982893"/>
    <w:rsid w:val="00982CCF"/>
    <w:rsid w:val="00982F7A"/>
    <w:rsid w:val="0098302D"/>
    <w:rsid w:val="009841B1"/>
    <w:rsid w:val="00984ACB"/>
    <w:rsid w:val="0098705D"/>
    <w:rsid w:val="00987725"/>
    <w:rsid w:val="009878C5"/>
    <w:rsid w:val="00987F64"/>
    <w:rsid w:val="00990421"/>
    <w:rsid w:val="00990C4F"/>
    <w:rsid w:val="00990FDE"/>
    <w:rsid w:val="00991154"/>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35C"/>
    <w:rsid w:val="009A6360"/>
    <w:rsid w:val="009A6442"/>
    <w:rsid w:val="009A7287"/>
    <w:rsid w:val="009B09EB"/>
    <w:rsid w:val="009B0DE9"/>
    <w:rsid w:val="009B1072"/>
    <w:rsid w:val="009B1C99"/>
    <w:rsid w:val="009B1FF4"/>
    <w:rsid w:val="009B2A59"/>
    <w:rsid w:val="009B2A7B"/>
    <w:rsid w:val="009B32BF"/>
    <w:rsid w:val="009B3A7D"/>
    <w:rsid w:val="009B4F76"/>
    <w:rsid w:val="009B51FB"/>
    <w:rsid w:val="009B640E"/>
    <w:rsid w:val="009B64F2"/>
    <w:rsid w:val="009C0489"/>
    <w:rsid w:val="009C26D1"/>
    <w:rsid w:val="009C27B1"/>
    <w:rsid w:val="009C403F"/>
    <w:rsid w:val="009C484C"/>
    <w:rsid w:val="009C4C1A"/>
    <w:rsid w:val="009C53E0"/>
    <w:rsid w:val="009C55EF"/>
    <w:rsid w:val="009C5EB5"/>
    <w:rsid w:val="009C716F"/>
    <w:rsid w:val="009C7806"/>
    <w:rsid w:val="009D0442"/>
    <w:rsid w:val="009D079E"/>
    <w:rsid w:val="009D0BEA"/>
    <w:rsid w:val="009D3B3D"/>
    <w:rsid w:val="009D438E"/>
    <w:rsid w:val="009D611F"/>
    <w:rsid w:val="009E0A50"/>
    <w:rsid w:val="009E1C1A"/>
    <w:rsid w:val="009E2120"/>
    <w:rsid w:val="009E3435"/>
    <w:rsid w:val="009E4D73"/>
    <w:rsid w:val="009E5918"/>
    <w:rsid w:val="009E5E63"/>
    <w:rsid w:val="009E698D"/>
    <w:rsid w:val="009F1A48"/>
    <w:rsid w:val="009F2D2A"/>
    <w:rsid w:val="009F2E3D"/>
    <w:rsid w:val="009F3014"/>
    <w:rsid w:val="009F30A2"/>
    <w:rsid w:val="009F7C72"/>
    <w:rsid w:val="00A0059D"/>
    <w:rsid w:val="00A0066F"/>
    <w:rsid w:val="00A010FC"/>
    <w:rsid w:val="00A01143"/>
    <w:rsid w:val="00A0172E"/>
    <w:rsid w:val="00A018CD"/>
    <w:rsid w:val="00A01D6C"/>
    <w:rsid w:val="00A04120"/>
    <w:rsid w:val="00A05212"/>
    <w:rsid w:val="00A05C3A"/>
    <w:rsid w:val="00A068FC"/>
    <w:rsid w:val="00A06932"/>
    <w:rsid w:val="00A07F09"/>
    <w:rsid w:val="00A10482"/>
    <w:rsid w:val="00A112A1"/>
    <w:rsid w:val="00A11953"/>
    <w:rsid w:val="00A1202B"/>
    <w:rsid w:val="00A12ADF"/>
    <w:rsid w:val="00A13063"/>
    <w:rsid w:val="00A131E3"/>
    <w:rsid w:val="00A137AA"/>
    <w:rsid w:val="00A14382"/>
    <w:rsid w:val="00A14B46"/>
    <w:rsid w:val="00A14B52"/>
    <w:rsid w:val="00A1539E"/>
    <w:rsid w:val="00A1669A"/>
    <w:rsid w:val="00A166B0"/>
    <w:rsid w:val="00A16722"/>
    <w:rsid w:val="00A2022C"/>
    <w:rsid w:val="00A215B6"/>
    <w:rsid w:val="00A21D5E"/>
    <w:rsid w:val="00A220AD"/>
    <w:rsid w:val="00A225BD"/>
    <w:rsid w:val="00A2263D"/>
    <w:rsid w:val="00A2269A"/>
    <w:rsid w:val="00A22AF0"/>
    <w:rsid w:val="00A259B5"/>
    <w:rsid w:val="00A26740"/>
    <w:rsid w:val="00A27863"/>
    <w:rsid w:val="00A30261"/>
    <w:rsid w:val="00A32596"/>
    <w:rsid w:val="00A32D9D"/>
    <w:rsid w:val="00A32DFF"/>
    <w:rsid w:val="00A32F4A"/>
    <w:rsid w:val="00A33354"/>
    <w:rsid w:val="00A33F2E"/>
    <w:rsid w:val="00A375C3"/>
    <w:rsid w:val="00A37AAA"/>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23E0"/>
    <w:rsid w:val="00A53FB6"/>
    <w:rsid w:val="00A5614C"/>
    <w:rsid w:val="00A56D0E"/>
    <w:rsid w:val="00A56F25"/>
    <w:rsid w:val="00A5713B"/>
    <w:rsid w:val="00A57A33"/>
    <w:rsid w:val="00A6003B"/>
    <w:rsid w:val="00A610E8"/>
    <w:rsid w:val="00A61275"/>
    <w:rsid w:val="00A61601"/>
    <w:rsid w:val="00A61B49"/>
    <w:rsid w:val="00A62103"/>
    <w:rsid w:val="00A626ED"/>
    <w:rsid w:val="00A63FA5"/>
    <w:rsid w:val="00A651D7"/>
    <w:rsid w:val="00A65D69"/>
    <w:rsid w:val="00A6616D"/>
    <w:rsid w:val="00A662B2"/>
    <w:rsid w:val="00A702DD"/>
    <w:rsid w:val="00A703B9"/>
    <w:rsid w:val="00A70F55"/>
    <w:rsid w:val="00A7412A"/>
    <w:rsid w:val="00A758B5"/>
    <w:rsid w:val="00A75DBD"/>
    <w:rsid w:val="00A775E2"/>
    <w:rsid w:val="00A7787B"/>
    <w:rsid w:val="00A80048"/>
    <w:rsid w:val="00A81B04"/>
    <w:rsid w:val="00A81C94"/>
    <w:rsid w:val="00A82521"/>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637"/>
    <w:rsid w:val="00AB28B8"/>
    <w:rsid w:val="00AB2EE6"/>
    <w:rsid w:val="00AB2F90"/>
    <w:rsid w:val="00AB30B6"/>
    <w:rsid w:val="00AB3B40"/>
    <w:rsid w:val="00AB3C1D"/>
    <w:rsid w:val="00AB467E"/>
    <w:rsid w:val="00AB5D51"/>
    <w:rsid w:val="00AC0698"/>
    <w:rsid w:val="00AC0C65"/>
    <w:rsid w:val="00AC41BE"/>
    <w:rsid w:val="00AC4DC2"/>
    <w:rsid w:val="00AC5430"/>
    <w:rsid w:val="00AC714C"/>
    <w:rsid w:val="00AC726B"/>
    <w:rsid w:val="00AD0232"/>
    <w:rsid w:val="00AD05B8"/>
    <w:rsid w:val="00AD3B37"/>
    <w:rsid w:val="00AD44C0"/>
    <w:rsid w:val="00AD582A"/>
    <w:rsid w:val="00AD6A2A"/>
    <w:rsid w:val="00AD6BE7"/>
    <w:rsid w:val="00AD77D6"/>
    <w:rsid w:val="00AD7AFC"/>
    <w:rsid w:val="00AE0E80"/>
    <w:rsid w:val="00AE24D8"/>
    <w:rsid w:val="00AE2DE8"/>
    <w:rsid w:val="00AE63F4"/>
    <w:rsid w:val="00AE7416"/>
    <w:rsid w:val="00AF2845"/>
    <w:rsid w:val="00AF35D8"/>
    <w:rsid w:val="00AF680D"/>
    <w:rsid w:val="00B01109"/>
    <w:rsid w:val="00B012DB"/>
    <w:rsid w:val="00B01393"/>
    <w:rsid w:val="00B01B9F"/>
    <w:rsid w:val="00B03724"/>
    <w:rsid w:val="00B03989"/>
    <w:rsid w:val="00B041B7"/>
    <w:rsid w:val="00B05139"/>
    <w:rsid w:val="00B05C83"/>
    <w:rsid w:val="00B06641"/>
    <w:rsid w:val="00B06CCC"/>
    <w:rsid w:val="00B12D90"/>
    <w:rsid w:val="00B15E6F"/>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B28"/>
    <w:rsid w:val="00B35144"/>
    <w:rsid w:val="00B35200"/>
    <w:rsid w:val="00B35822"/>
    <w:rsid w:val="00B36F6F"/>
    <w:rsid w:val="00B37A1C"/>
    <w:rsid w:val="00B37F7D"/>
    <w:rsid w:val="00B40328"/>
    <w:rsid w:val="00B4077C"/>
    <w:rsid w:val="00B40ABE"/>
    <w:rsid w:val="00B40AF0"/>
    <w:rsid w:val="00B41876"/>
    <w:rsid w:val="00B42EC9"/>
    <w:rsid w:val="00B4323C"/>
    <w:rsid w:val="00B4476D"/>
    <w:rsid w:val="00B45653"/>
    <w:rsid w:val="00B475BE"/>
    <w:rsid w:val="00B5064B"/>
    <w:rsid w:val="00B50D55"/>
    <w:rsid w:val="00B530D9"/>
    <w:rsid w:val="00B53177"/>
    <w:rsid w:val="00B540DB"/>
    <w:rsid w:val="00B54852"/>
    <w:rsid w:val="00B55F4C"/>
    <w:rsid w:val="00B56760"/>
    <w:rsid w:val="00B572AF"/>
    <w:rsid w:val="00B57398"/>
    <w:rsid w:val="00B6052B"/>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965"/>
    <w:rsid w:val="00B95A81"/>
    <w:rsid w:val="00B95F37"/>
    <w:rsid w:val="00B96EF8"/>
    <w:rsid w:val="00B97005"/>
    <w:rsid w:val="00BA0865"/>
    <w:rsid w:val="00BA24B0"/>
    <w:rsid w:val="00BA32B5"/>
    <w:rsid w:val="00BA6BDE"/>
    <w:rsid w:val="00BA76AD"/>
    <w:rsid w:val="00BB14F6"/>
    <w:rsid w:val="00BB18B2"/>
    <w:rsid w:val="00BB368B"/>
    <w:rsid w:val="00BB46CF"/>
    <w:rsid w:val="00BB47C2"/>
    <w:rsid w:val="00BB7F4C"/>
    <w:rsid w:val="00BC14A6"/>
    <w:rsid w:val="00BC2B88"/>
    <w:rsid w:val="00BC2C0C"/>
    <w:rsid w:val="00BC33D7"/>
    <w:rsid w:val="00BC419F"/>
    <w:rsid w:val="00BC41DE"/>
    <w:rsid w:val="00BC5AE0"/>
    <w:rsid w:val="00BC649B"/>
    <w:rsid w:val="00BC64C5"/>
    <w:rsid w:val="00BC6706"/>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F9E"/>
    <w:rsid w:val="00BE76B7"/>
    <w:rsid w:val="00BF0262"/>
    <w:rsid w:val="00BF0492"/>
    <w:rsid w:val="00BF0E52"/>
    <w:rsid w:val="00BF1BC9"/>
    <w:rsid w:val="00BF4182"/>
    <w:rsid w:val="00BF4FC9"/>
    <w:rsid w:val="00BF5486"/>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D8F"/>
    <w:rsid w:val="00C0700F"/>
    <w:rsid w:val="00C0751C"/>
    <w:rsid w:val="00C07C37"/>
    <w:rsid w:val="00C07C92"/>
    <w:rsid w:val="00C122D0"/>
    <w:rsid w:val="00C129B7"/>
    <w:rsid w:val="00C1366F"/>
    <w:rsid w:val="00C1368C"/>
    <w:rsid w:val="00C15DF0"/>
    <w:rsid w:val="00C16461"/>
    <w:rsid w:val="00C16BC1"/>
    <w:rsid w:val="00C176B2"/>
    <w:rsid w:val="00C17EBD"/>
    <w:rsid w:val="00C20833"/>
    <w:rsid w:val="00C20CC0"/>
    <w:rsid w:val="00C21677"/>
    <w:rsid w:val="00C21855"/>
    <w:rsid w:val="00C23FC0"/>
    <w:rsid w:val="00C251D1"/>
    <w:rsid w:val="00C25D77"/>
    <w:rsid w:val="00C269CC"/>
    <w:rsid w:val="00C27611"/>
    <w:rsid w:val="00C27A7B"/>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1454"/>
    <w:rsid w:val="00C42286"/>
    <w:rsid w:val="00C432AB"/>
    <w:rsid w:val="00C43418"/>
    <w:rsid w:val="00C43A4D"/>
    <w:rsid w:val="00C44A4D"/>
    <w:rsid w:val="00C45622"/>
    <w:rsid w:val="00C4577E"/>
    <w:rsid w:val="00C46DCF"/>
    <w:rsid w:val="00C47004"/>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5CEA"/>
    <w:rsid w:val="00C85D7F"/>
    <w:rsid w:val="00C91CC7"/>
    <w:rsid w:val="00C956CE"/>
    <w:rsid w:val="00CA0178"/>
    <w:rsid w:val="00CA02A2"/>
    <w:rsid w:val="00CA06D2"/>
    <w:rsid w:val="00CA06FC"/>
    <w:rsid w:val="00CA11E5"/>
    <w:rsid w:val="00CA3EE3"/>
    <w:rsid w:val="00CA43CD"/>
    <w:rsid w:val="00CA50C1"/>
    <w:rsid w:val="00CA6702"/>
    <w:rsid w:val="00CA69A8"/>
    <w:rsid w:val="00CA7900"/>
    <w:rsid w:val="00CB1283"/>
    <w:rsid w:val="00CB12D9"/>
    <w:rsid w:val="00CB156E"/>
    <w:rsid w:val="00CB1768"/>
    <w:rsid w:val="00CB2EE0"/>
    <w:rsid w:val="00CB3651"/>
    <w:rsid w:val="00CB3A00"/>
    <w:rsid w:val="00CB565B"/>
    <w:rsid w:val="00CB66DD"/>
    <w:rsid w:val="00CB752F"/>
    <w:rsid w:val="00CC1028"/>
    <w:rsid w:val="00CC1782"/>
    <w:rsid w:val="00CC297D"/>
    <w:rsid w:val="00CC35AB"/>
    <w:rsid w:val="00CC3D3D"/>
    <w:rsid w:val="00CC4073"/>
    <w:rsid w:val="00CC47DB"/>
    <w:rsid w:val="00CC4AE4"/>
    <w:rsid w:val="00CC520E"/>
    <w:rsid w:val="00CC5FA3"/>
    <w:rsid w:val="00CC5FD1"/>
    <w:rsid w:val="00CC6011"/>
    <w:rsid w:val="00CC61F7"/>
    <w:rsid w:val="00CC6A21"/>
    <w:rsid w:val="00CC729D"/>
    <w:rsid w:val="00CC747D"/>
    <w:rsid w:val="00CC7571"/>
    <w:rsid w:val="00CC7E6B"/>
    <w:rsid w:val="00CD0AE9"/>
    <w:rsid w:val="00CD1704"/>
    <w:rsid w:val="00CD1817"/>
    <w:rsid w:val="00CD302C"/>
    <w:rsid w:val="00CD3E45"/>
    <w:rsid w:val="00CD3FD4"/>
    <w:rsid w:val="00CD5B2B"/>
    <w:rsid w:val="00CD6C49"/>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1031"/>
    <w:rsid w:val="00D020FD"/>
    <w:rsid w:val="00D02EF9"/>
    <w:rsid w:val="00D0385A"/>
    <w:rsid w:val="00D039A3"/>
    <w:rsid w:val="00D03FAC"/>
    <w:rsid w:val="00D120CB"/>
    <w:rsid w:val="00D127E9"/>
    <w:rsid w:val="00D1340F"/>
    <w:rsid w:val="00D134F9"/>
    <w:rsid w:val="00D167F1"/>
    <w:rsid w:val="00D17781"/>
    <w:rsid w:val="00D17E54"/>
    <w:rsid w:val="00D17F13"/>
    <w:rsid w:val="00D21978"/>
    <w:rsid w:val="00D22802"/>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6713"/>
    <w:rsid w:val="00D4748B"/>
    <w:rsid w:val="00D5113D"/>
    <w:rsid w:val="00D51D98"/>
    <w:rsid w:val="00D5268C"/>
    <w:rsid w:val="00D53AB9"/>
    <w:rsid w:val="00D555AA"/>
    <w:rsid w:val="00D56936"/>
    <w:rsid w:val="00D610DF"/>
    <w:rsid w:val="00D62E1C"/>
    <w:rsid w:val="00D6343B"/>
    <w:rsid w:val="00D63E8D"/>
    <w:rsid w:val="00D6440B"/>
    <w:rsid w:val="00D65146"/>
    <w:rsid w:val="00D6552E"/>
    <w:rsid w:val="00D66615"/>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A96"/>
    <w:rsid w:val="00D77B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43D1"/>
    <w:rsid w:val="00DB44A1"/>
    <w:rsid w:val="00DB5796"/>
    <w:rsid w:val="00DB7D41"/>
    <w:rsid w:val="00DC33D3"/>
    <w:rsid w:val="00DC59FB"/>
    <w:rsid w:val="00DC5A37"/>
    <w:rsid w:val="00DC66BF"/>
    <w:rsid w:val="00DC6C8F"/>
    <w:rsid w:val="00DD0135"/>
    <w:rsid w:val="00DD0FDD"/>
    <w:rsid w:val="00DD24A4"/>
    <w:rsid w:val="00DD3513"/>
    <w:rsid w:val="00DD3B89"/>
    <w:rsid w:val="00DD43B9"/>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F0015"/>
    <w:rsid w:val="00DF0357"/>
    <w:rsid w:val="00DF154B"/>
    <w:rsid w:val="00DF284C"/>
    <w:rsid w:val="00DF293A"/>
    <w:rsid w:val="00DF3380"/>
    <w:rsid w:val="00DF3627"/>
    <w:rsid w:val="00DF54B4"/>
    <w:rsid w:val="00DF598F"/>
    <w:rsid w:val="00DF72D4"/>
    <w:rsid w:val="00E0216C"/>
    <w:rsid w:val="00E03AA4"/>
    <w:rsid w:val="00E047B8"/>
    <w:rsid w:val="00E04D6D"/>
    <w:rsid w:val="00E05965"/>
    <w:rsid w:val="00E078A1"/>
    <w:rsid w:val="00E10919"/>
    <w:rsid w:val="00E1137A"/>
    <w:rsid w:val="00E131EF"/>
    <w:rsid w:val="00E157F1"/>
    <w:rsid w:val="00E1622D"/>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319"/>
    <w:rsid w:val="00E36EA6"/>
    <w:rsid w:val="00E37814"/>
    <w:rsid w:val="00E40045"/>
    <w:rsid w:val="00E41267"/>
    <w:rsid w:val="00E42F56"/>
    <w:rsid w:val="00E42F93"/>
    <w:rsid w:val="00E43BAE"/>
    <w:rsid w:val="00E44500"/>
    <w:rsid w:val="00E44C63"/>
    <w:rsid w:val="00E45D6C"/>
    <w:rsid w:val="00E46093"/>
    <w:rsid w:val="00E46219"/>
    <w:rsid w:val="00E46708"/>
    <w:rsid w:val="00E472C8"/>
    <w:rsid w:val="00E475F6"/>
    <w:rsid w:val="00E507BD"/>
    <w:rsid w:val="00E50923"/>
    <w:rsid w:val="00E50AFE"/>
    <w:rsid w:val="00E50EFC"/>
    <w:rsid w:val="00E524D8"/>
    <w:rsid w:val="00E52825"/>
    <w:rsid w:val="00E53684"/>
    <w:rsid w:val="00E5376C"/>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B85"/>
    <w:rsid w:val="00E734A0"/>
    <w:rsid w:val="00E73F76"/>
    <w:rsid w:val="00E73FC2"/>
    <w:rsid w:val="00E740C1"/>
    <w:rsid w:val="00E748CD"/>
    <w:rsid w:val="00E74BF9"/>
    <w:rsid w:val="00E75F5D"/>
    <w:rsid w:val="00E77C77"/>
    <w:rsid w:val="00E804E8"/>
    <w:rsid w:val="00E80EEA"/>
    <w:rsid w:val="00E821B8"/>
    <w:rsid w:val="00E836C2"/>
    <w:rsid w:val="00E83ABB"/>
    <w:rsid w:val="00E862DD"/>
    <w:rsid w:val="00E86A4E"/>
    <w:rsid w:val="00E86FEE"/>
    <w:rsid w:val="00E8702F"/>
    <w:rsid w:val="00E872ED"/>
    <w:rsid w:val="00E90990"/>
    <w:rsid w:val="00E9109B"/>
    <w:rsid w:val="00E92426"/>
    <w:rsid w:val="00E92935"/>
    <w:rsid w:val="00E93FEC"/>
    <w:rsid w:val="00E947C6"/>
    <w:rsid w:val="00E95541"/>
    <w:rsid w:val="00E959B9"/>
    <w:rsid w:val="00E97E94"/>
    <w:rsid w:val="00EA2508"/>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4560"/>
    <w:rsid w:val="00EC5095"/>
    <w:rsid w:val="00EC5583"/>
    <w:rsid w:val="00EC58D7"/>
    <w:rsid w:val="00EC64DD"/>
    <w:rsid w:val="00EC710C"/>
    <w:rsid w:val="00EC7931"/>
    <w:rsid w:val="00EC7FEC"/>
    <w:rsid w:val="00ED1B83"/>
    <w:rsid w:val="00ED1F17"/>
    <w:rsid w:val="00ED3171"/>
    <w:rsid w:val="00ED3CAF"/>
    <w:rsid w:val="00ED4DE0"/>
    <w:rsid w:val="00EE01B3"/>
    <w:rsid w:val="00EE0227"/>
    <w:rsid w:val="00EE1991"/>
    <w:rsid w:val="00EE1D9A"/>
    <w:rsid w:val="00EE214D"/>
    <w:rsid w:val="00EE2895"/>
    <w:rsid w:val="00EE4690"/>
    <w:rsid w:val="00EE4716"/>
    <w:rsid w:val="00EE4C2B"/>
    <w:rsid w:val="00EE54ED"/>
    <w:rsid w:val="00EE63CE"/>
    <w:rsid w:val="00EE6BE6"/>
    <w:rsid w:val="00EE77E1"/>
    <w:rsid w:val="00EF037B"/>
    <w:rsid w:val="00EF04BD"/>
    <w:rsid w:val="00EF0A05"/>
    <w:rsid w:val="00EF0ED3"/>
    <w:rsid w:val="00EF1190"/>
    <w:rsid w:val="00EF163C"/>
    <w:rsid w:val="00EF29CC"/>
    <w:rsid w:val="00EF31D1"/>
    <w:rsid w:val="00EF3B76"/>
    <w:rsid w:val="00EF40A4"/>
    <w:rsid w:val="00EF4311"/>
    <w:rsid w:val="00EF4903"/>
    <w:rsid w:val="00EF57A3"/>
    <w:rsid w:val="00EF7E22"/>
    <w:rsid w:val="00F00C10"/>
    <w:rsid w:val="00F02D49"/>
    <w:rsid w:val="00F03485"/>
    <w:rsid w:val="00F03C4C"/>
    <w:rsid w:val="00F043C4"/>
    <w:rsid w:val="00F06875"/>
    <w:rsid w:val="00F06D8D"/>
    <w:rsid w:val="00F07967"/>
    <w:rsid w:val="00F07A53"/>
    <w:rsid w:val="00F100F9"/>
    <w:rsid w:val="00F10F7A"/>
    <w:rsid w:val="00F111A9"/>
    <w:rsid w:val="00F11924"/>
    <w:rsid w:val="00F11F7D"/>
    <w:rsid w:val="00F12305"/>
    <w:rsid w:val="00F147C7"/>
    <w:rsid w:val="00F152B3"/>
    <w:rsid w:val="00F15380"/>
    <w:rsid w:val="00F16111"/>
    <w:rsid w:val="00F20418"/>
    <w:rsid w:val="00F20F1A"/>
    <w:rsid w:val="00F216E6"/>
    <w:rsid w:val="00F2175B"/>
    <w:rsid w:val="00F2264F"/>
    <w:rsid w:val="00F233A8"/>
    <w:rsid w:val="00F23802"/>
    <w:rsid w:val="00F23BA6"/>
    <w:rsid w:val="00F25279"/>
    <w:rsid w:val="00F275A1"/>
    <w:rsid w:val="00F275EF"/>
    <w:rsid w:val="00F30614"/>
    <w:rsid w:val="00F30D74"/>
    <w:rsid w:val="00F31A5A"/>
    <w:rsid w:val="00F32E21"/>
    <w:rsid w:val="00F3359B"/>
    <w:rsid w:val="00F335B4"/>
    <w:rsid w:val="00F34094"/>
    <w:rsid w:val="00F359DA"/>
    <w:rsid w:val="00F35EE4"/>
    <w:rsid w:val="00F403FC"/>
    <w:rsid w:val="00F40AD5"/>
    <w:rsid w:val="00F416D3"/>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18A8"/>
    <w:rsid w:val="00F628BB"/>
    <w:rsid w:val="00F63660"/>
    <w:rsid w:val="00F63EB2"/>
    <w:rsid w:val="00F652BB"/>
    <w:rsid w:val="00F66054"/>
    <w:rsid w:val="00F70691"/>
    <w:rsid w:val="00F709BB"/>
    <w:rsid w:val="00F71196"/>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476F"/>
    <w:rsid w:val="00F85EE6"/>
    <w:rsid w:val="00F86E4C"/>
    <w:rsid w:val="00F87D45"/>
    <w:rsid w:val="00F90985"/>
    <w:rsid w:val="00F90C73"/>
    <w:rsid w:val="00F91474"/>
    <w:rsid w:val="00F9149F"/>
    <w:rsid w:val="00F92AD3"/>
    <w:rsid w:val="00F92FCB"/>
    <w:rsid w:val="00F939DF"/>
    <w:rsid w:val="00F94026"/>
    <w:rsid w:val="00F946DC"/>
    <w:rsid w:val="00F949E5"/>
    <w:rsid w:val="00F96931"/>
    <w:rsid w:val="00F96F95"/>
    <w:rsid w:val="00F97AE2"/>
    <w:rsid w:val="00FA02CF"/>
    <w:rsid w:val="00FA0495"/>
    <w:rsid w:val="00FA10A3"/>
    <w:rsid w:val="00FA2172"/>
    <w:rsid w:val="00FA247F"/>
    <w:rsid w:val="00FA38EB"/>
    <w:rsid w:val="00FA6B51"/>
    <w:rsid w:val="00FA6DFD"/>
    <w:rsid w:val="00FA7BD7"/>
    <w:rsid w:val="00FA7DD5"/>
    <w:rsid w:val="00FB309E"/>
    <w:rsid w:val="00FB34D2"/>
    <w:rsid w:val="00FB4221"/>
    <w:rsid w:val="00FB5432"/>
    <w:rsid w:val="00FB5673"/>
    <w:rsid w:val="00FB5BB3"/>
    <w:rsid w:val="00FC00A5"/>
    <w:rsid w:val="00FC0C8F"/>
    <w:rsid w:val="00FC1155"/>
    <w:rsid w:val="00FC1343"/>
    <w:rsid w:val="00FC2AC5"/>
    <w:rsid w:val="00FC2D7F"/>
    <w:rsid w:val="00FC3286"/>
    <w:rsid w:val="00FC3994"/>
    <w:rsid w:val="00FC3C48"/>
    <w:rsid w:val="00FC3D16"/>
    <w:rsid w:val="00FC3ED8"/>
    <w:rsid w:val="00FC3F40"/>
    <w:rsid w:val="00FC45C2"/>
    <w:rsid w:val="00FC4CA4"/>
    <w:rsid w:val="00FC52A6"/>
    <w:rsid w:val="00FC5872"/>
    <w:rsid w:val="00FC5DE3"/>
    <w:rsid w:val="00FC5FBB"/>
    <w:rsid w:val="00FC7C2D"/>
    <w:rsid w:val="00FD0164"/>
    <w:rsid w:val="00FD0A0E"/>
    <w:rsid w:val="00FD0B47"/>
    <w:rsid w:val="00FD516E"/>
    <w:rsid w:val="00FD546A"/>
    <w:rsid w:val="00FD62A0"/>
    <w:rsid w:val="00FD6BCF"/>
    <w:rsid w:val="00FD6C0D"/>
    <w:rsid w:val="00FD7448"/>
    <w:rsid w:val="00FD7A8D"/>
    <w:rsid w:val="00FD7FB4"/>
    <w:rsid w:val="00FE023F"/>
    <w:rsid w:val="00FE0776"/>
    <w:rsid w:val="00FE096C"/>
    <w:rsid w:val="00FE16C1"/>
    <w:rsid w:val="00FE2AA0"/>
    <w:rsid w:val="00FE2F78"/>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character" w:styleId="aff3">
    <w:name w:val="annotation reference"/>
    <w:basedOn w:val="a1"/>
    <w:uiPriority w:val="99"/>
    <w:semiHidden/>
    <w:unhideWhenUsed/>
    <w:rsid w:val="00CA06FC"/>
    <w:rPr>
      <w:sz w:val="21"/>
      <w:szCs w:val="21"/>
    </w:rPr>
  </w:style>
  <w:style w:type="paragraph" w:styleId="aff4">
    <w:name w:val="annotation text"/>
    <w:basedOn w:val="a0"/>
    <w:link w:val="aff5"/>
    <w:uiPriority w:val="99"/>
    <w:semiHidden/>
    <w:unhideWhenUsed/>
    <w:rsid w:val="00CA06FC"/>
  </w:style>
  <w:style w:type="character" w:customStyle="1" w:styleId="aff5">
    <w:name w:val="批注文字 字符"/>
    <w:basedOn w:val="a1"/>
    <w:link w:val="aff4"/>
    <w:uiPriority w:val="99"/>
    <w:semiHidden/>
    <w:rsid w:val="00CA06FC"/>
  </w:style>
  <w:style w:type="paragraph" w:styleId="aff6">
    <w:name w:val="annotation subject"/>
    <w:basedOn w:val="aff4"/>
    <w:next w:val="aff4"/>
    <w:link w:val="aff7"/>
    <w:uiPriority w:val="99"/>
    <w:semiHidden/>
    <w:unhideWhenUsed/>
    <w:rsid w:val="00CA06FC"/>
    <w:rPr>
      <w:b/>
      <w:bCs/>
    </w:rPr>
  </w:style>
  <w:style w:type="character" w:customStyle="1" w:styleId="aff7">
    <w:name w:val="批注主题 字符"/>
    <w:basedOn w:val="aff5"/>
    <w:link w:val="aff6"/>
    <w:uiPriority w:val="99"/>
    <w:semiHidden/>
    <w:rsid w:val="00CA0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hart" Target="charts/chart3.xml"/><Relationship Id="rId28" Type="http://schemas.openxmlformats.org/officeDocument/2006/relationships/header" Target="header9.xml"/><Relationship Id="rId10" Type="http://schemas.openxmlformats.org/officeDocument/2006/relationships/comments" Target="comment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8.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一熟玉米!$F$32:$F$255</c:f>
              <c:numCache>
                <c:formatCode>General</c:formatCode>
                <c:ptCount val="224"/>
                <c:pt idx="0">
                  <c:v>569.48530049983344</c:v>
                </c:pt>
                <c:pt idx="1">
                  <c:v>569.50315545064802</c:v>
                </c:pt>
                <c:pt idx="2">
                  <c:v>569.51332115728849</c:v>
                </c:pt>
                <c:pt idx="3">
                  <c:v>569.52029500751269</c:v>
                </c:pt>
                <c:pt idx="4">
                  <c:v>569.52550377984903</c:v>
                </c:pt>
                <c:pt idx="5">
                  <c:v>569.5295882516499</c:v>
                </c:pt>
                <c:pt idx="6">
                  <c:v>569.53289242166863</c:v>
                </c:pt>
                <c:pt idx="7">
                  <c:v>569.5356227138592</c:v>
                </c:pt>
                <c:pt idx="8">
                  <c:v>569.5379128818787</c:v>
                </c:pt>
                <c:pt idx="9">
                  <c:v>569.53985461827835</c:v>
                </c:pt>
                <c:pt idx="10">
                  <c:v>569.54151355934869</c:v>
                </c:pt>
                <c:pt idx="11">
                  <c:v>569.54293832758822</c:v>
                </c:pt>
                <c:pt idx="12">
                  <c:v>569.54416595906162</c:v>
                </c:pt>
                <c:pt idx="13">
                  <c:v>569.54522532330896</c:v>
                </c:pt>
                <c:pt idx="14">
                  <c:v>569.54613936631665</c:v>
                </c:pt>
                <c:pt idx="15">
                  <c:v>569.54692663176661</c:v>
                </c:pt>
                <c:pt idx="16">
                  <c:v>569.54760232266176</c:v>
                </c:pt>
                <c:pt idx="17">
                  <c:v>569.54817906063806</c:v>
                </c:pt>
                <c:pt idx="18">
                  <c:v>569.54866744080471</c:v>
                </c:pt>
                <c:pt idx="19">
                  <c:v>569.54907644487457</c:v>
                </c:pt>
                <c:pt idx="20">
                  <c:v>569.54941375395174</c:v>
                </c:pt>
                <c:pt idx="21">
                  <c:v>569.54968598889616</c:v>
                </c:pt>
                <c:pt idx="22">
                  <c:v>569.54989889751891</c:v>
                </c:pt>
                <c:pt idx="23">
                  <c:v>569.5500575021382</c:v>
                </c:pt>
                <c:pt idx="24">
                  <c:v>569.55016621716993</c:v>
                </c:pt>
                <c:pt idx="25">
                  <c:v>569.55022894377873</c:v>
                </c:pt>
                <c:pt idx="26">
                  <c:v>569.55024914676358</c:v>
                </c:pt>
                <c:pt idx="27">
                  <c:v>569.55022991753822</c:v>
                </c:pt>
                <c:pt idx="28">
                  <c:v>569.55017402612361</c:v>
                </c:pt>
                <c:pt idx="29">
                  <c:v>569.55008396437711</c:v>
                </c:pt>
                <c:pt idx="30">
                  <c:v>569.54996198217532</c:v>
                </c:pt>
                <c:pt idx="31">
                  <c:v>569.54981011788664</c:v>
                </c:pt>
                <c:pt idx="32">
                  <c:v>569.54963022418417</c:v>
                </c:pt>
                <c:pt idx="33">
                  <c:v>569.54942399002823</c:v>
                </c:pt>
                <c:pt idx="34">
                  <c:v>569.54919295948298</c:v>
                </c:pt>
                <c:pt idx="35">
                  <c:v>569.54893854789941</c:v>
                </c:pt>
                <c:pt idx="36">
                  <c:v>569.5486620558944</c:v>
                </c:pt>
                <c:pt idx="37">
                  <c:v>569.54836468147914</c:v>
                </c:pt>
                <c:pt idx="38">
                  <c:v>569.54804753062115</c:v>
                </c:pt>
                <c:pt idx="39">
                  <c:v>569.54771162647944</c:v>
                </c:pt>
                <c:pt idx="40">
                  <c:v>569.54735791750625</c:v>
                </c:pt>
                <c:pt idx="41">
                  <c:v>569.54698728457902</c:v>
                </c:pt>
                <c:pt idx="42">
                  <c:v>569.54660054729959</c:v>
                </c:pt>
                <c:pt idx="43">
                  <c:v>569.54619846957416</c:v>
                </c:pt>
                <c:pt idx="44">
                  <c:v>569.54578176457017</c:v>
                </c:pt>
                <c:pt idx="45">
                  <c:v>569.54535109913286</c:v>
                </c:pt>
                <c:pt idx="46">
                  <c:v>569.54490709772983</c:v>
                </c:pt>
                <c:pt idx="47">
                  <c:v>569.54445034598359</c:v>
                </c:pt>
                <c:pt idx="48">
                  <c:v>569.54398139384261</c:v>
                </c:pt>
                <c:pt idx="49">
                  <c:v>569.54350075843411</c:v>
                </c:pt>
                <c:pt idx="50">
                  <c:v>569.54300892663639</c:v>
                </c:pt>
                <c:pt idx="51">
                  <c:v>569.54250635740425</c:v>
                </c:pt>
                <c:pt idx="52">
                  <c:v>569.54199348387272</c:v>
                </c:pt>
                <c:pt idx="53">
                  <c:v>569.54147071526802</c:v>
                </c:pt>
                <c:pt idx="54">
                  <c:v>569.54093843864223</c:v>
                </c:pt>
                <c:pt idx="55">
                  <c:v>569.54039702045441</c:v>
                </c:pt>
                <c:pt idx="56">
                  <c:v>569.53984680801261</c:v>
                </c:pt>
                <c:pt idx="57">
                  <c:v>569.53928813079085</c:v>
                </c:pt>
                <c:pt idx="58">
                  <c:v>569.53872130163506</c:v>
                </c:pt>
                <c:pt idx="59">
                  <c:v>569.53814661786816</c:v>
                </c:pt>
                <c:pt idx="60">
                  <c:v>569.53756436230469</c:v>
                </c:pt>
                <c:pt idx="61">
                  <c:v>569.53697480418373</c:v>
                </c:pt>
                <c:pt idx="62">
                  <c:v>569.53637820002723</c:v>
                </c:pt>
                <c:pt idx="63">
                  <c:v>569.53577479443197</c:v>
                </c:pt>
                <c:pt idx="64">
                  <c:v>569.53516482080045</c:v>
                </c:pt>
                <c:pt idx="65">
                  <c:v>569.53454850201615</c:v>
                </c:pt>
                <c:pt idx="66">
                  <c:v>569.53392605106865</c:v>
                </c:pt>
                <c:pt idx="67">
                  <c:v>569.53329767163314</c:v>
                </c:pt>
                <c:pt idx="68">
                  <c:v>569.53266355860706</c:v>
                </c:pt>
                <c:pt idx="69">
                  <c:v>569.53202389860985</c:v>
                </c:pt>
                <c:pt idx="70">
                  <c:v>569.53137887044636</c:v>
                </c:pt>
                <c:pt idx="71">
                  <c:v>569.53072864553872</c:v>
                </c:pt>
                <c:pt idx="72">
                  <c:v>569.53007338832822</c:v>
                </c:pt>
                <c:pt idx="73">
                  <c:v>569.52941325665097</c:v>
                </c:pt>
                <c:pt idx="74">
                  <c:v>569.52874840208756</c:v>
                </c:pt>
                <c:pt idx="75">
                  <c:v>569.52807897029038</c:v>
                </c:pt>
                <c:pt idx="76">
                  <c:v>569.52740510128956</c:v>
                </c:pt>
                <c:pt idx="77">
                  <c:v>569.52672692977944</c:v>
                </c:pt>
                <c:pt idx="78">
                  <c:v>569.52604458538679</c:v>
                </c:pt>
                <c:pt idx="79">
                  <c:v>569.52535819292245</c:v>
                </c:pt>
                <c:pt idx="80">
                  <c:v>569.52466787261756</c:v>
                </c:pt>
                <c:pt idx="81">
                  <c:v>569.5239737403449</c:v>
                </c:pt>
                <c:pt idx="82">
                  <c:v>569.52327590782807</c:v>
                </c:pt>
                <c:pt idx="83">
                  <c:v>569.52257448283683</c:v>
                </c:pt>
                <c:pt idx="84">
                  <c:v>569.52186956937214</c:v>
                </c:pt>
                <c:pt idx="85">
                  <c:v>569.52116126784006</c:v>
                </c:pt>
                <c:pt idx="86">
                  <c:v>569.52044967521545</c:v>
                </c:pt>
                <c:pt idx="87">
                  <c:v>569.51973488519661</c:v>
                </c:pt>
                <c:pt idx="88">
                  <c:v>569.51901698835172</c:v>
                </c:pt>
                <c:pt idx="89">
                  <c:v>569.51829607225636</c:v>
                </c:pt>
                <c:pt idx="90">
                  <c:v>569.51757222162394</c:v>
                </c:pt>
                <c:pt idx="91">
                  <c:v>569.51684551842936</c:v>
                </c:pt>
                <c:pt idx="92">
                  <c:v>569.51611604202526</c:v>
                </c:pt>
                <c:pt idx="93">
                  <c:v>569.5153838692529</c:v>
                </c:pt>
                <c:pt idx="94">
                  <c:v>569.51464907454704</c:v>
                </c:pt>
                <c:pt idx="95">
                  <c:v>569.51391173003469</c:v>
                </c:pt>
                <c:pt idx="96">
                  <c:v>569.51317190563009</c:v>
                </c:pt>
                <c:pt idx="97">
                  <c:v>569.51242966912343</c:v>
                </c:pt>
                <c:pt idx="98">
                  <c:v>569.51168508626654</c:v>
                </c:pt>
                <c:pt idx="99">
                  <c:v>569.51093822085306</c:v>
                </c:pt>
                <c:pt idx="100">
                  <c:v>569.5101891347955</c:v>
                </c:pt>
                <c:pt idx="101">
                  <c:v>569.50943788819802</c:v>
                </c:pt>
                <c:pt idx="102">
                  <c:v>569.5086845394261</c:v>
                </c:pt>
                <c:pt idx="103">
                  <c:v>569.50792914517285</c:v>
                </c:pt>
                <c:pt idx="104">
                  <c:v>569.50717176052171</c:v>
                </c:pt>
                <c:pt idx="105">
                  <c:v>569.50641243900668</c:v>
                </c:pt>
                <c:pt idx="106">
                  <c:v>569.50565123266961</c:v>
                </c:pt>
                <c:pt idx="107">
                  <c:v>569.504888192115</c:v>
                </c:pt>
                <c:pt idx="108">
                  <c:v>569.504123366562</c:v>
                </c:pt>
                <c:pt idx="109">
                  <c:v>569.50335680389412</c:v>
                </c:pt>
                <c:pt idx="110">
                  <c:v>569.50258855070706</c:v>
                </c:pt>
                <c:pt idx="111">
                  <c:v>569.50181865235402</c:v>
                </c:pt>
                <c:pt idx="112">
                  <c:v>569.50104715298937</c:v>
                </c:pt>
                <c:pt idx="113">
                  <c:v>569.50027409560971</c:v>
                </c:pt>
                <c:pt idx="114">
                  <c:v>569.49949952209442</c:v>
                </c:pt>
                <c:pt idx="115">
                  <c:v>569.49872347324299</c:v>
                </c:pt>
                <c:pt idx="116">
                  <c:v>569.49794598881215</c:v>
                </c:pt>
                <c:pt idx="117">
                  <c:v>569.49716710755024</c:v>
                </c:pt>
                <c:pt idx="118">
                  <c:v>569.49638686723085</c:v>
                </c:pt>
                <c:pt idx="119">
                  <c:v>569.49560530468523</c:v>
                </c:pt>
                <c:pt idx="120">
                  <c:v>569.49482245583272</c:v>
                </c:pt>
                <c:pt idx="121">
                  <c:v>569.49403835571025</c:v>
                </c:pt>
                <c:pt idx="122">
                  <c:v>569.49325303850071</c:v>
                </c:pt>
                <c:pt idx="123">
                  <c:v>569.49246653756052</c:v>
                </c:pt>
                <c:pt idx="124">
                  <c:v>569.49167888544514</c:v>
                </c:pt>
                <c:pt idx="125">
                  <c:v>569.49089011393471</c:v>
                </c:pt>
                <c:pt idx="126">
                  <c:v>569.49010025405755</c:v>
                </c:pt>
                <c:pt idx="127">
                  <c:v>569.48930933611393</c:v>
                </c:pt>
                <c:pt idx="128">
                  <c:v>569.48851738969825</c:v>
                </c:pt>
                <c:pt idx="129">
                  <c:v>569.48772444371991</c:v>
                </c:pt>
                <c:pt idx="130">
                  <c:v>569.48693052642477</c:v>
                </c:pt>
                <c:pt idx="131">
                  <c:v>569.48613566541428</c:v>
                </c:pt>
                <c:pt idx="132">
                  <c:v>569.48533988766508</c:v>
                </c:pt>
                <c:pt idx="133">
                  <c:v>569.48454321954716</c:v>
                </c:pt>
                <c:pt idx="134">
                  <c:v>569.48374568684164</c:v>
                </c:pt>
                <c:pt idx="135">
                  <c:v>569.48294731475767</c:v>
                </c:pt>
                <c:pt idx="136">
                  <c:v>569.48214812794936</c:v>
                </c:pt>
                <c:pt idx="137">
                  <c:v>569.48134815053118</c:v>
                </c:pt>
                <c:pt idx="138">
                  <c:v>569.48054740609348</c:v>
                </c:pt>
                <c:pt idx="139">
                  <c:v>569.4797459177172</c:v>
                </c:pt>
                <c:pt idx="140">
                  <c:v>569.47894370798804</c:v>
                </c:pt>
                <c:pt idx="141">
                  <c:v>569.47814079901059</c:v>
                </c:pt>
                <c:pt idx="142">
                  <c:v>569.47733721242082</c:v>
                </c:pt>
                <c:pt idx="143">
                  <c:v>569.47653296939984</c:v>
                </c:pt>
                <c:pt idx="144">
                  <c:v>569.47572809068561</c:v>
                </c:pt>
                <c:pt idx="145">
                  <c:v>569.47492259658509</c:v>
                </c:pt>
                <c:pt idx="146">
                  <c:v>569.47411650698587</c:v>
                </c:pt>
                <c:pt idx="147">
                  <c:v>569.47330984136715</c:v>
                </c:pt>
                <c:pt idx="148">
                  <c:v>569.47250261881095</c:v>
                </c:pt>
                <c:pt idx="149">
                  <c:v>569.4716948580118</c:v>
                </c:pt>
                <c:pt idx="150">
                  <c:v>569.47088657728784</c:v>
                </c:pt>
                <c:pt idx="151">
                  <c:v>569.47007779458966</c:v>
                </c:pt>
                <c:pt idx="152">
                  <c:v>569.46926852751028</c:v>
                </c:pt>
                <c:pt idx="153">
                  <c:v>569.46845879329419</c:v>
                </c:pt>
                <c:pt idx="154">
                  <c:v>569.46764860884605</c:v>
                </c:pt>
                <c:pt idx="155">
                  <c:v>569.46683799073946</c:v>
                </c:pt>
                <c:pt idx="156">
                  <c:v>569.46602695522529</c:v>
                </c:pt>
                <c:pt idx="157">
                  <c:v>569.46521551823946</c:v>
                </c:pt>
                <c:pt idx="158">
                  <c:v>569.46440369541131</c:v>
                </c:pt>
                <c:pt idx="159">
                  <c:v>569.46359150207013</c:v>
                </c:pt>
                <c:pt idx="160">
                  <c:v>569.46277895325363</c:v>
                </c:pt>
                <c:pt idx="161">
                  <c:v>569.46196606371427</c:v>
                </c:pt>
                <c:pt idx="162">
                  <c:v>569.46115284792654</c:v>
                </c:pt>
                <c:pt idx="163">
                  <c:v>569.46033932009334</c:v>
                </c:pt>
                <c:pt idx="164">
                  <c:v>569.45952549415279</c:v>
                </c:pt>
                <c:pt idx="165">
                  <c:v>569.45871138378402</c:v>
                </c:pt>
                <c:pt idx="166">
                  <c:v>569.45789700241403</c:v>
                </c:pt>
                <c:pt idx="167">
                  <c:v>569.45708236322264</c:v>
                </c:pt>
                <c:pt idx="168">
                  <c:v>569.45626747914923</c:v>
                </c:pt>
                <c:pt idx="169">
                  <c:v>569.4554523628974</c:v>
                </c:pt>
                <c:pt idx="170">
                  <c:v>569.45463702694121</c:v>
                </c:pt>
                <c:pt idx="171">
                  <c:v>569.45382148352974</c:v>
                </c:pt>
                <c:pt idx="172">
                  <c:v>569.45300574469275</c:v>
                </c:pt>
                <c:pt idx="173">
                  <c:v>569.45218982224526</c:v>
                </c:pt>
                <c:pt idx="174">
                  <c:v>569.45137372779254</c:v>
                </c:pt>
                <c:pt idx="175">
                  <c:v>569.45055747273489</c:v>
                </c:pt>
                <c:pt idx="176">
                  <c:v>569.44974106827192</c:v>
                </c:pt>
                <c:pt idx="177">
                  <c:v>569.44892452540739</c:v>
                </c:pt>
                <c:pt idx="178">
                  <c:v>569.44810785495292</c:v>
                </c:pt>
                <c:pt idx="179">
                  <c:v>569.447291067533</c:v>
                </c:pt>
                <c:pt idx="180">
                  <c:v>569.44647417358817</c:v>
                </c:pt>
                <c:pt idx="181">
                  <c:v>569.44565718337981</c:v>
                </c:pt>
                <c:pt idx="182">
                  <c:v>569.44484010699341</c:v>
                </c:pt>
                <c:pt idx="183">
                  <c:v>569.44402295434247</c:v>
                </c:pt>
                <c:pt idx="184">
                  <c:v>569.44320573517257</c:v>
                </c:pt>
                <c:pt idx="185">
                  <c:v>569.44238845906398</c:v>
                </c:pt>
                <c:pt idx="186">
                  <c:v>569.44157113543645</c:v>
                </c:pt>
                <c:pt idx="187">
                  <c:v>569.44075377355125</c:v>
                </c:pt>
                <c:pt idx="188">
                  <c:v>569.43993638251527</c:v>
                </c:pt>
                <c:pt idx="189">
                  <c:v>569.4391189712843</c:v>
                </c:pt>
                <c:pt idx="190">
                  <c:v>569.43830154866544</c:v>
                </c:pt>
                <c:pt idx="191">
                  <c:v>569.4374841233207</c:v>
                </c:pt>
                <c:pt idx="192">
                  <c:v>569.43666670377002</c:v>
                </c:pt>
                <c:pt idx="193">
                  <c:v>569.43584929839358</c:v>
                </c:pt>
                <c:pt idx="194">
                  <c:v>569.43503191543527</c:v>
                </c:pt>
                <c:pt idx="195">
                  <c:v>569.43421456300518</c:v>
                </c:pt>
                <c:pt idx="196">
                  <c:v>569.43339724908196</c:v>
                </c:pt>
                <c:pt idx="197">
                  <c:v>569.43257998151603</c:v>
                </c:pt>
                <c:pt idx="198">
                  <c:v>569.4317627680316</c:v>
                </c:pt>
                <c:pt idx="199">
                  <c:v>569.43094561622922</c:v>
                </c:pt>
                <c:pt idx="200">
                  <c:v>569.43012853358869</c:v>
                </c:pt>
                <c:pt idx="201">
                  <c:v>569.42931152747087</c:v>
                </c:pt>
                <c:pt idx="202">
                  <c:v>569.42849460511991</c:v>
                </c:pt>
                <c:pt idx="203">
                  <c:v>569.42767777366612</c:v>
                </c:pt>
                <c:pt idx="204">
                  <c:v>569.42686104012773</c:v>
                </c:pt>
                <c:pt idx="205">
                  <c:v>569.42604441141282</c:v>
                </c:pt>
                <c:pt idx="206">
                  <c:v>569.42522789432201</c:v>
                </c:pt>
                <c:pt idx="207">
                  <c:v>569.42441149554986</c:v>
                </c:pt>
                <c:pt idx="208">
                  <c:v>569.42359522168749</c:v>
                </c:pt>
                <c:pt idx="209">
                  <c:v>569.42277907922391</c:v>
                </c:pt>
                <c:pt idx="210">
                  <c:v>569.42196307454844</c:v>
                </c:pt>
                <c:pt idx="211">
                  <c:v>569.42114721395205</c:v>
                </c:pt>
                <c:pt idx="212">
                  <c:v>569.42033150362977</c:v>
                </c:pt>
                <c:pt idx="213">
                  <c:v>569.41951594968191</c:v>
                </c:pt>
                <c:pt idx="214">
                  <c:v>569.41870055811614</c:v>
                </c:pt>
                <c:pt idx="215">
                  <c:v>569.41788533484907</c:v>
                </c:pt>
                <c:pt idx="216">
                  <c:v>569.41707028570784</c:v>
                </c:pt>
                <c:pt idx="217">
                  <c:v>569.4162554164318</c:v>
                </c:pt>
                <c:pt idx="218">
                  <c:v>569.41544073267391</c:v>
                </c:pt>
                <c:pt idx="219">
                  <c:v>569.41462624000292</c:v>
                </c:pt>
                <c:pt idx="220">
                  <c:v>569.41381194390397</c:v>
                </c:pt>
                <c:pt idx="221">
                  <c:v>569.4129978497806</c:v>
                </c:pt>
                <c:pt idx="222">
                  <c:v>569.41218396295608</c:v>
                </c:pt>
                <c:pt idx="223">
                  <c:v>569.41137028867502</c:v>
                </c:pt>
              </c:numCache>
            </c:numRef>
          </c:yVal>
          <c:smooth val="1"/>
          <c:extLst>
            <c:ext xmlns:c16="http://schemas.microsoft.com/office/drawing/2014/chart" uri="{C3380CC4-5D6E-409C-BE32-E72D297353CC}">
              <c16:uniqueId val="{00000000-342F-4C95-BDC0-B2DB9E7B785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一熟玉米!$G$32:$G$255</c:f>
              <c:numCache>
                <c:formatCode>General</c:formatCode>
                <c:ptCount val="224"/>
                <c:pt idx="0">
                  <c:v>569.48630000000003</c:v>
                </c:pt>
                <c:pt idx="1">
                  <c:v>569.49675144648677</c:v>
                </c:pt>
                <c:pt idx="2">
                  <c:v>569.50291571502862</c:v>
                </c:pt>
                <c:pt idx="3">
                  <c:v>569.50731212570724</c:v>
                </c:pt>
                <c:pt idx="4">
                  <c:v>569.51073533559031</c:v>
                </c:pt>
                <c:pt idx="5">
                  <c:v>569.51354081977183</c:v>
                </c:pt>
                <c:pt idx="6">
                  <c:v>569.51591881604611</c:v>
                </c:pt>
                <c:pt idx="7">
                  <c:v>569.51798317930138</c:v>
                </c:pt>
                <c:pt idx="8">
                  <c:v>569.51980751204314</c:v>
                </c:pt>
                <c:pt idx="9">
                  <c:v>569.52144216667932</c:v>
                </c:pt>
                <c:pt idx="10">
                  <c:v>569.52292311884116</c:v>
                </c:pt>
                <c:pt idx="11">
                  <c:v>569.52427697222868</c:v>
                </c:pt>
                <c:pt idx="12">
                  <c:v>569.52552395798023</c:v>
                </c:pt>
                <c:pt idx="13">
                  <c:v>569.52667982200376</c:v>
                </c:pt>
                <c:pt idx="14">
                  <c:v>569.52775706119166</c:v>
                </c:pt>
                <c:pt idx="15">
                  <c:v>569.52876576084111</c:v>
                </c:pt>
                <c:pt idx="16">
                  <c:v>569.52971417839433</c:v>
                </c:pt>
                <c:pt idx="17">
                  <c:v>569.5306091604989</c:v>
                </c:pt>
                <c:pt idx="18">
                  <c:v>569.53145644744768</c:v>
                </c:pt>
                <c:pt idx="19">
                  <c:v>569.53226089964062</c:v>
                </c:pt>
                <c:pt idx="20">
                  <c:v>569.53302666888158</c:v>
                </c:pt>
                <c:pt idx="21">
                  <c:v>569.53375732989468</c:v>
                </c:pt>
                <c:pt idx="22">
                  <c:v>569.53445598265944</c:v>
                </c:pt>
                <c:pt idx="23">
                  <c:v>569.53512533300841</c:v>
                </c:pt>
                <c:pt idx="24">
                  <c:v>569.53576775680597</c:v>
                </c:pt>
                <c:pt idx="25">
                  <c:v>569.53638535156472</c:v>
                </c:pt>
                <c:pt idx="26">
                  <c:v>569.53697997834308</c:v>
                </c:pt>
                <c:pt idx="27">
                  <c:v>569.53755329603939</c:v>
                </c:pt>
                <c:pt idx="28">
                  <c:v>569.53810678968193</c:v>
                </c:pt>
                <c:pt idx="29">
                  <c:v>569.53864179393497</c:v>
                </c:pt>
                <c:pt idx="30">
                  <c:v>569.53915951275849</c:v>
                </c:pt>
                <c:pt idx="31">
                  <c:v>569.53966103595485</c:v>
                </c:pt>
                <c:pt idx="32">
                  <c:v>569.54014735317594</c:v>
                </c:pt>
                <c:pt idx="33">
                  <c:v>569.54061936584333</c:v>
                </c:pt>
                <c:pt idx="34">
                  <c:v>569.54107789734621</c:v>
                </c:pt>
                <c:pt idx="35">
                  <c:v>569.54152370180554</c:v>
                </c:pt>
                <c:pt idx="36">
                  <c:v>569.54195747164033</c:v>
                </c:pt>
                <c:pt idx="37">
                  <c:v>569.5423798441285</c:v>
                </c:pt>
                <c:pt idx="38">
                  <c:v>569.54279140711685</c:v>
                </c:pt>
                <c:pt idx="39">
                  <c:v>569.54319270401049</c:v>
                </c:pt>
                <c:pt idx="40">
                  <c:v>569.54358423814733</c:v>
                </c:pt>
                <c:pt idx="41">
                  <c:v>569.54396647664771</c:v>
                </c:pt>
                <c:pt idx="42">
                  <c:v>569.54433985381127</c:v>
                </c:pt>
                <c:pt idx="43">
                  <c:v>569.54470477412531</c:v>
                </c:pt>
                <c:pt idx="44">
                  <c:v>569.54506161493498</c:v>
                </c:pt>
                <c:pt idx="45">
                  <c:v>569.54541072882193</c:v>
                </c:pt>
                <c:pt idx="46">
                  <c:v>569.54575244572698</c:v>
                </c:pt>
                <c:pt idx="47">
                  <c:v>569.54608707485033</c:v>
                </c:pt>
                <c:pt idx="48">
                  <c:v>569.54641490635618</c:v>
                </c:pt>
                <c:pt idx="49">
                  <c:v>569.54673621290578</c:v>
                </c:pt>
                <c:pt idx="50">
                  <c:v>569.54705125103931</c:v>
                </c:pt>
                <c:pt idx="51">
                  <c:v>569.54736026242324</c:v>
                </c:pt>
                <c:pt idx="52">
                  <c:v>569.5476634749798</c:v>
                </c:pt>
                <c:pt idx="53">
                  <c:v>569.54796110391146</c:v>
                </c:pt>
                <c:pt idx="54">
                  <c:v>569.5482533526307</c:v>
                </c:pt>
                <c:pt idx="55">
                  <c:v>569.54854041360693</c:v>
                </c:pt>
                <c:pt idx="56">
                  <c:v>569.54882246913871</c:v>
                </c:pt>
                <c:pt idx="57">
                  <c:v>569.54909969205869</c:v>
                </c:pt>
                <c:pt idx="58">
                  <c:v>569.54937224637865</c:v>
                </c:pt>
                <c:pt idx="59">
                  <c:v>569.54964028788004</c:v>
                </c:pt>
                <c:pt idx="60">
                  <c:v>569.54990396465712</c:v>
                </c:pt>
                <c:pt idx="61">
                  <c:v>569.55016341761416</c:v>
                </c:pt>
                <c:pt idx="62">
                  <c:v>569.55041878092459</c:v>
                </c:pt>
                <c:pt idx="63">
                  <c:v>569.55067018245336</c:v>
                </c:pt>
                <c:pt idx="64">
                  <c:v>569.55091774414689</c:v>
                </c:pt>
                <c:pt idx="65">
                  <c:v>569.55116158239287</c:v>
                </c:pt>
                <c:pt idx="66">
                  <c:v>569.55140180835383</c:v>
                </c:pt>
                <c:pt idx="67">
                  <c:v>569.55163852827536</c:v>
                </c:pt>
                <c:pt idx="68">
                  <c:v>569.5518718437728</c:v>
                </c:pt>
                <c:pt idx="69">
                  <c:v>569.5521018520958</c:v>
                </c:pt>
                <c:pt idx="70">
                  <c:v>569.55232864637605</c:v>
                </c:pt>
                <c:pt idx="71">
                  <c:v>569.55255231585647</c:v>
                </c:pt>
                <c:pt idx="72">
                  <c:v>569.55277294610482</c:v>
                </c:pt>
                <c:pt idx="73">
                  <c:v>569.55299061921346</c:v>
                </c:pt>
                <c:pt idx="74">
                  <c:v>569.55320541398476</c:v>
                </c:pt>
                <c:pt idx="75">
                  <c:v>569.55341740610515</c:v>
                </c:pt>
                <c:pt idx="76">
                  <c:v>569.55362666830729</c:v>
                </c:pt>
                <c:pt idx="77">
                  <c:v>569.55383327052209</c:v>
                </c:pt>
                <c:pt idx="78">
                  <c:v>569.55403728002079</c:v>
                </c:pt>
                <c:pt idx="79">
                  <c:v>569.55423876154862</c:v>
                </c:pt>
                <c:pt idx="80">
                  <c:v>569.55443777744949</c:v>
                </c:pt>
                <c:pt idx="81">
                  <c:v>569.55463438778361</c:v>
                </c:pt>
                <c:pt idx="82">
                  <c:v>569.5548286504378</c:v>
                </c:pt>
                <c:pt idx="83">
                  <c:v>569.55502062122923</c:v>
                </c:pt>
                <c:pt idx="84">
                  <c:v>569.55521035400307</c:v>
                </c:pt>
                <c:pt idx="85">
                  <c:v>569.5553979007243</c:v>
                </c:pt>
                <c:pt idx="86">
                  <c:v>569.55558331156442</c:v>
                </c:pt>
                <c:pt idx="87">
                  <c:v>569.55576663498334</c:v>
                </c:pt>
                <c:pt idx="88">
                  <c:v>569.55594791780607</c:v>
                </c:pt>
                <c:pt idx="89">
                  <c:v>569.55612720529564</c:v>
                </c:pt>
                <c:pt idx="90">
                  <c:v>569.55630454122229</c:v>
                </c:pt>
                <c:pt idx="91">
                  <c:v>569.55647996792777</c:v>
                </c:pt>
                <c:pt idx="92">
                  <c:v>569.55665352638755</c:v>
                </c:pt>
                <c:pt idx="93">
                  <c:v>569.55682525626878</c:v>
                </c:pt>
                <c:pt idx="94">
                  <c:v>569.55699519598545</c:v>
                </c:pt>
                <c:pt idx="95">
                  <c:v>569.55716338275056</c:v>
                </c:pt>
                <c:pt idx="96">
                  <c:v>569.55732985262603</c:v>
                </c:pt>
                <c:pt idx="97">
                  <c:v>569.55749464056976</c:v>
                </c:pt>
                <c:pt idx="98">
                  <c:v>569.55765778047987</c:v>
                </c:pt>
                <c:pt idx="99">
                  <c:v>569.55781930523767</c:v>
                </c:pt>
                <c:pt idx="100">
                  <c:v>569.55797924674744</c:v>
                </c:pt>
                <c:pt idx="101">
                  <c:v>569.5581376359753</c:v>
                </c:pt>
                <c:pt idx="102">
                  <c:v>569.55829450298552</c:v>
                </c:pt>
                <c:pt idx="103">
                  <c:v>569.55844987697515</c:v>
                </c:pt>
                <c:pt idx="104">
                  <c:v>569.558603786307</c:v>
                </c:pt>
                <c:pt idx="105">
                  <c:v>569.55875625854162</c:v>
                </c:pt>
                <c:pt idx="106">
                  <c:v>569.55890732046669</c:v>
                </c:pt>
                <c:pt idx="107">
                  <c:v>569.55905699812615</c:v>
                </c:pt>
                <c:pt idx="108">
                  <c:v>569.55920531684728</c:v>
                </c:pt>
                <c:pt idx="109">
                  <c:v>569.55935230126715</c:v>
                </c:pt>
                <c:pt idx="110">
                  <c:v>569.55949797535686</c:v>
                </c:pt>
                <c:pt idx="111">
                  <c:v>569.55964236244586</c:v>
                </c:pt>
                <c:pt idx="112">
                  <c:v>569.55978548524456</c:v>
                </c:pt>
                <c:pt idx="113">
                  <c:v>569.55992736586597</c:v>
                </c:pt>
                <c:pt idx="114">
                  <c:v>569.56006802584659</c:v>
                </c:pt>
                <c:pt idx="115">
                  <c:v>569.56020748616641</c:v>
                </c:pt>
                <c:pt idx="116">
                  <c:v>569.56034576726768</c:v>
                </c:pt>
                <c:pt idx="117">
                  <c:v>569.56048288907323</c:v>
                </c:pt>
                <c:pt idx="118">
                  <c:v>569.56061887100407</c:v>
                </c:pt>
                <c:pt idx="119">
                  <c:v>569.5607537319961</c:v>
                </c:pt>
                <c:pt idx="120">
                  <c:v>569.56088749051605</c:v>
                </c:pt>
                <c:pt idx="121">
                  <c:v>569.5610201645768</c:v>
                </c:pt>
                <c:pt idx="122">
                  <c:v>569.56115177175263</c:v>
                </c:pt>
                <c:pt idx="123">
                  <c:v>569.56128232919252</c:v>
                </c:pt>
                <c:pt idx="124">
                  <c:v>569.5614118536347</c:v>
                </c:pt>
                <c:pt idx="125">
                  <c:v>569.56154036141902</c:v>
                </c:pt>
                <c:pt idx="126">
                  <c:v>569.56166786849963</c:v>
                </c:pt>
                <c:pt idx="127">
                  <c:v>569.56179439045741</c:v>
                </c:pt>
                <c:pt idx="128">
                  <c:v>569.56191994251105</c:v>
                </c:pt>
                <c:pt idx="129">
                  <c:v>569.56204453952864</c:v>
                </c:pt>
                <c:pt idx="130">
                  <c:v>569.56216819603799</c:v>
                </c:pt>
                <c:pt idx="131">
                  <c:v>569.56229092623698</c:v>
                </c:pt>
                <c:pt idx="132">
                  <c:v>569.56241274400406</c:v>
                </c:pt>
                <c:pt idx="133">
                  <c:v>569.56253366290673</c:v>
                </c:pt>
                <c:pt idx="134">
                  <c:v>569.5626536962119</c:v>
                </c:pt>
                <c:pt idx="135">
                  <c:v>569.56277285689396</c:v>
                </c:pt>
                <c:pt idx="136">
                  <c:v>569.56289115764355</c:v>
                </c:pt>
                <c:pt idx="137">
                  <c:v>569.56300861087573</c:v>
                </c:pt>
                <c:pt idx="138">
                  <c:v>569.56312522873816</c:v>
                </c:pt>
                <c:pt idx="139">
                  <c:v>569.56324102311851</c:v>
                </c:pt>
                <c:pt idx="140">
                  <c:v>569.5633560056516</c:v>
                </c:pt>
                <c:pt idx="141">
                  <c:v>569.56347018772703</c:v>
                </c:pt>
                <c:pt idx="142">
                  <c:v>569.5635835804959</c:v>
                </c:pt>
                <c:pt idx="143">
                  <c:v>569.56369619487702</c:v>
                </c:pt>
                <c:pt idx="144">
                  <c:v>569.56380804156402</c:v>
                </c:pt>
                <c:pt idx="145">
                  <c:v>569.56391913103073</c:v>
                </c:pt>
                <c:pt idx="146">
                  <c:v>569.56402947353774</c:v>
                </c:pt>
                <c:pt idx="147">
                  <c:v>569.56413907913816</c:v>
                </c:pt>
                <c:pt idx="148">
                  <c:v>569.5642479576826</c:v>
                </c:pt>
                <c:pt idx="149">
                  <c:v>569.56435611882546</c:v>
                </c:pt>
                <c:pt idx="150">
                  <c:v>569.56446357202924</c:v>
                </c:pt>
                <c:pt idx="151">
                  <c:v>569.56457032657011</c:v>
                </c:pt>
                <c:pt idx="152">
                  <c:v>569.56467639154278</c:v>
                </c:pt>
                <c:pt idx="153">
                  <c:v>569.56478177586496</c:v>
                </c:pt>
                <c:pt idx="154">
                  <c:v>569.56488648828213</c:v>
                </c:pt>
                <c:pt idx="155">
                  <c:v>569.56499053737173</c:v>
                </c:pt>
                <c:pt idx="156">
                  <c:v>569.56509393154784</c:v>
                </c:pt>
                <c:pt idx="157">
                  <c:v>569.56519667906491</c:v>
                </c:pt>
                <c:pt idx="158">
                  <c:v>569.56529878802189</c:v>
                </c:pt>
                <c:pt idx="159">
                  <c:v>569.56540026636617</c:v>
                </c:pt>
                <c:pt idx="160">
                  <c:v>569.56550112189734</c:v>
                </c:pt>
                <c:pt idx="161">
                  <c:v>569.56560136227108</c:v>
                </c:pt>
                <c:pt idx="162">
                  <c:v>569.56570099500186</c:v>
                </c:pt>
                <c:pt idx="163">
                  <c:v>569.5658000274675</c:v>
                </c:pt>
                <c:pt idx="164">
                  <c:v>569.56589846691168</c:v>
                </c:pt>
                <c:pt idx="165">
                  <c:v>569.56599632044743</c:v>
                </c:pt>
                <c:pt idx="166">
                  <c:v>569.56609359506024</c:v>
                </c:pt>
                <c:pt idx="167">
                  <c:v>569.56619029761134</c:v>
                </c:pt>
                <c:pt idx="168">
                  <c:v>569.56628643483998</c:v>
                </c:pt>
                <c:pt idx="169">
                  <c:v>569.56638201336705</c:v>
                </c:pt>
                <c:pt idx="170">
                  <c:v>569.56647703969747</c:v>
                </c:pt>
                <c:pt idx="171">
                  <c:v>569.56657152022274</c:v>
                </c:pt>
                <c:pt idx="172">
                  <c:v>569.56666546122415</c:v>
                </c:pt>
                <c:pt idx="173">
                  <c:v>569.56675886887444</c:v>
                </c:pt>
                <c:pt idx="174">
                  <c:v>569.5668517492411</c:v>
                </c:pt>
                <c:pt idx="175">
                  <c:v>569.56694410828823</c:v>
                </c:pt>
                <c:pt idx="176">
                  <c:v>569.56703595187923</c:v>
                </c:pt>
                <c:pt idx="177">
                  <c:v>569.56712728577872</c:v>
                </c:pt>
                <c:pt idx="178">
                  <c:v>569.5672181156549</c:v>
                </c:pt>
                <c:pt idx="179">
                  <c:v>569.56730844708193</c:v>
                </c:pt>
                <c:pt idx="180">
                  <c:v>569.56739828554157</c:v>
                </c:pt>
                <c:pt idx="181">
                  <c:v>569.56748763642543</c:v>
                </c:pt>
                <c:pt idx="182">
                  <c:v>569.5675765050371</c:v>
                </c:pt>
                <c:pt idx="183">
                  <c:v>569.56766489659378</c:v>
                </c:pt>
                <c:pt idx="184">
                  <c:v>569.56775281622822</c:v>
                </c:pt>
                <c:pt idx="185">
                  <c:v>569.56784026899049</c:v>
                </c:pt>
                <c:pt idx="186">
                  <c:v>569.56792725985019</c:v>
                </c:pt>
                <c:pt idx="187">
                  <c:v>569.56801379369745</c:v>
                </c:pt>
                <c:pt idx="188">
                  <c:v>569.56809987534496</c:v>
                </c:pt>
                <c:pt idx="189">
                  <c:v>569.56818550952983</c:v>
                </c:pt>
                <c:pt idx="190">
                  <c:v>569.56827070091481</c:v>
                </c:pt>
                <c:pt idx="191">
                  <c:v>569.56835545409001</c:v>
                </c:pt>
                <c:pt idx="192">
                  <c:v>569.56843977357414</c:v>
                </c:pt>
                <c:pt idx="193">
                  <c:v>569.56852366381645</c:v>
                </c:pt>
                <c:pt idx="194">
                  <c:v>569.56860712919797</c:v>
                </c:pt>
                <c:pt idx="195">
                  <c:v>569.56869017403255</c:v>
                </c:pt>
                <c:pt idx="196">
                  <c:v>569.56877280256879</c:v>
                </c:pt>
                <c:pt idx="197">
                  <c:v>569.5688550189908</c:v>
                </c:pt>
                <c:pt idx="198">
                  <c:v>569.56893682741986</c:v>
                </c:pt>
                <c:pt idx="199">
                  <c:v>569.56901823191583</c:v>
                </c:pt>
                <c:pt idx="200">
                  <c:v>569.56909923647777</c:v>
                </c:pt>
                <c:pt idx="201">
                  <c:v>569.56917984504571</c:v>
                </c:pt>
                <c:pt idx="202">
                  <c:v>569.56926006150161</c:v>
                </c:pt>
                <c:pt idx="203">
                  <c:v>569.56933988967023</c:v>
                </c:pt>
                <c:pt idx="204">
                  <c:v>569.56941933332075</c:v>
                </c:pt>
                <c:pt idx="205">
                  <c:v>569.56949839616755</c:v>
                </c:pt>
                <c:pt idx="206">
                  <c:v>569.56957708187144</c:v>
                </c:pt>
                <c:pt idx="207">
                  <c:v>569.56965539404018</c:v>
                </c:pt>
                <c:pt idx="208">
                  <c:v>569.56973333623012</c:v>
                </c:pt>
                <c:pt idx="209">
                  <c:v>569.56981091194712</c:v>
                </c:pt>
                <c:pt idx="210">
                  <c:v>569.56988812464704</c:v>
                </c:pt>
                <c:pt idx="211">
                  <c:v>569.56996497773707</c:v>
                </c:pt>
                <c:pt idx="212">
                  <c:v>569.57004147457656</c:v>
                </c:pt>
                <c:pt idx="213">
                  <c:v>569.57011761847775</c:v>
                </c:pt>
                <c:pt idx="214">
                  <c:v>569.570193412707</c:v>
                </c:pt>
                <c:pt idx="215">
                  <c:v>569.57026886048527</c:v>
                </c:pt>
                <c:pt idx="216">
                  <c:v>569.57034396498921</c:v>
                </c:pt>
                <c:pt idx="217">
                  <c:v>569.57041872935179</c:v>
                </c:pt>
                <c:pt idx="218">
                  <c:v>569.57049315666302</c:v>
                </c:pt>
                <c:pt idx="219">
                  <c:v>569.57056724997142</c:v>
                </c:pt>
                <c:pt idx="220">
                  <c:v>569.57064101228355</c:v>
                </c:pt>
                <c:pt idx="221">
                  <c:v>569.57071444656606</c:v>
                </c:pt>
                <c:pt idx="222">
                  <c:v>569.57078755574526</c:v>
                </c:pt>
                <c:pt idx="223">
                  <c:v>569.5708603427089</c:v>
                </c:pt>
              </c:numCache>
            </c:numRef>
          </c:yVal>
          <c:smooth val="1"/>
          <c:extLst>
            <c:ext xmlns:c16="http://schemas.microsoft.com/office/drawing/2014/chart" uri="{C3380CC4-5D6E-409C-BE32-E72D297353CC}">
              <c16:uniqueId val="{00000001-342F-4C95-BDC0-B2DB9E7B7855}"/>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ea typeface="宋体" panose="02010600030101010101" pitchFamily="2" charset="-122"/>
                  </a:rPr>
                  <a:t>单产（千克</a:t>
                </a:r>
                <a:r>
                  <a:rPr lang="en-US" altLang="zh-CN" baseline="0">
                    <a:solidFill>
                      <a:sysClr val="windowText" lastClr="000000"/>
                    </a:solidFill>
                    <a:ea typeface="宋体" panose="02010600030101010101" pitchFamily="2" charset="-122"/>
                  </a:rPr>
                  <a:t>/</a:t>
                </a:r>
                <a:r>
                  <a:rPr lang="zh-CN" altLang="en-US"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485.26841247919265</c:v>
                </c:pt>
                <c:pt idx="1">
                  <c:v>485.28565519675072</c:v>
                </c:pt>
                <c:pt idx="2">
                  <c:v>485.29376008880581</c:v>
                </c:pt>
                <c:pt idx="3">
                  <c:v>485.2980605833489</c:v>
                </c:pt>
                <c:pt idx="4">
                  <c:v>485.30025631452457</c:v>
                </c:pt>
                <c:pt idx="5">
                  <c:v>485.30111336775735</c:v>
                </c:pt>
                <c:pt idx="6">
                  <c:v>485.30104433009535</c:v>
                </c:pt>
                <c:pt idx="7">
                  <c:v>485.30029750885825</c:v>
                </c:pt>
                <c:pt idx="8">
                  <c:v>485.29903423437167</c:v>
                </c:pt>
                <c:pt idx="9">
                  <c:v>485.29736538565612</c:v>
                </c:pt>
                <c:pt idx="10">
                  <c:v>485.29537052282598</c:v>
                </c:pt>
                <c:pt idx="11">
                  <c:v>485.29310871480658</c:v>
                </c:pt>
                <c:pt idx="12">
                  <c:v>485.29062504872917</c:v>
                </c:pt>
                <c:pt idx="13">
                  <c:v>485.28795473807742</c:v>
                </c:pt>
                <c:pt idx="14">
                  <c:v>485.28512582114485</c:v>
                </c:pt>
                <c:pt idx="15">
                  <c:v>485.28216099393148</c:v>
                </c:pt>
                <c:pt idx="16">
                  <c:v>485.27907889112311</c:v>
                </c:pt>
                <c:pt idx="17">
                  <c:v>485.27589500360665</c:v>
                </c:pt>
                <c:pt idx="18">
                  <c:v>485.27262234986</c:v>
                </c:pt>
                <c:pt idx="19">
                  <c:v>485.26927197656323</c:v>
                </c:pt>
                <c:pt idx="20">
                  <c:v>485.26585333814165</c:v>
                </c:pt>
                <c:pt idx="21">
                  <c:v>485.26237458882878</c:v>
                </c:pt>
                <c:pt idx="22">
                  <c:v>485.25884281043267</c:v>
                </c:pt>
                <c:pt idx="23">
                  <c:v>485.25526419211297</c:v>
                </c:pt>
                <c:pt idx="24">
                  <c:v>485.2516441738415</c:v>
                </c:pt>
                <c:pt idx="25">
                  <c:v>485.24798756202892</c:v>
                </c:pt>
                <c:pt idx="26">
                  <c:v>485.24429862357368</c:v>
                </c:pt>
                <c:pt idx="27">
                  <c:v>485.24058116300313</c:v>
                </c:pt>
                <c:pt idx="28">
                  <c:v>485.236838586239</c:v>
                </c:pt>
                <c:pt idx="29">
                  <c:v>485.23307395368442</c:v>
                </c:pt>
                <c:pt idx="30">
                  <c:v>485.22929002471545</c:v>
                </c:pt>
                <c:pt idx="31">
                  <c:v>485.22548929520008</c:v>
                </c:pt>
                <c:pt idx="32">
                  <c:v>485.22167402931984</c:v>
                </c:pt>
                <c:pt idx="33">
                  <c:v>485.21784628670571</c:v>
                </c:pt>
                <c:pt idx="34">
                  <c:v>485.2140079456945</c:v>
                </c:pt>
                <c:pt idx="35">
                  <c:v>485.21016072335613</c:v>
                </c:pt>
                <c:pt idx="36">
                  <c:v>485.20630619281582</c:v>
                </c:pt>
                <c:pt idx="37">
                  <c:v>485.20244579830154</c:v>
                </c:pt>
                <c:pt idx="38">
                  <c:v>485.19858086826548</c:v>
                </c:pt>
                <c:pt idx="39">
                  <c:v>485.19471262687051</c:v>
                </c:pt>
                <c:pt idx="40">
                  <c:v>485.19084220408035</c:v>
                </c:pt>
                <c:pt idx="41">
                  <c:v>485.18697064455347</c:v>
                </c:pt>
                <c:pt idx="42">
                  <c:v>485.18309891550751</c:v>
                </c:pt>
                <c:pt idx="43">
                  <c:v>485.1792279136946</c:v>
                </c:pt>
                <c:pt idx="44">
                  <c:v>485.17535847160616</c:v>
                </c:pt>
                <c:pt idx="45">
                  <c:v>485.17149136300742</c:v>
                </c:pt>
                <c:pt idx="46">
                  <c:v>485.1676273078873</c:v>
                </c:pt>
                <c:pt idx="47">
                  <c:v>485.16376697689611</c:v>
                </c:pt>
                <c:pt idx="48">
                  <c:v>485.15991099533426</c:v>
                </c:pt>
                <c:pt idx="49">
                  <c:v>485.1560599467453</c:v>
                </c:pt>
                <c:pt idx="50">
                  <c:v>485.15221437615969</c:v>
                </c:pt>
                <c:pt idx="51">
                  <c:v>485.1483747930298</c:v>
                </c:pt>
                <c:pt idx="52">
                  <c:v>485.14454167389027</c:v>
                </c:pt>
                <c:pt idx="53">
                  <c:v>485.14071546477487</c:v>
                </c:pt>
                <c:pt idx="54">
                  <c:v>485.13689658341599</c:v>
                </c:pt>
                <c:pt idx="55">
                  <c:v>485.13308542124958</c:v>
                </c:pt>
                <c:pt idx="56">
                  <c:v>485.12928234524628</c:v>
                </c:pt>
                <c:pt idx="57">
                  <c:v>485.12548769958704</c:v>
                </c:pt>
                <c:pt idx="58">
                  <c:v>485.12170180719767</c:v>
                </c:pt>
                <c:pt idx="59">
                  <c:v>485.11792497115778</c:v>
                </c:pt>
                <c:pt idx="60">
                  <c:v>485.11415747599511</c:v>
                </c:pt>
                <c:pt idx="61">
                  <c:v>485.1103995888775</c:v>
                </c:pt>
                <c:pt idx="62">
                  <c:v>485.10665156071104</c:v>
                </c:pt>
                <c:pt idx="63">
                  <c:v>485.10291362715378</c:v>
                </c:pt>
                <c:pt idx="64">
                  <c:v>485.09918600955262</c:v>
                </c:pt>
                <c:pt idx="65">
                  <c:v>485.09546891581016</c:v>
                </c:pt>
                <c:pt idx="66">
                  <c:v>485.09176254118768</c:v>
                </c:pt>
                <c:pt idx="67">
                  <c:v>485.08806706905051</c:v>
                </c:pt>
                <c:pt idx="68">
                  <c:v>485.08438267155935</c:v>
                </c:pt>
                <c:pt idx="69">
                  <c:v>485.0807095103138</c:v>
                </c:pt>
                <c:pt idx="70">
                  <c:v>485.07704773695076</c:v>
                </c:pt>
                <c:pt idx="71">
                  <c:v>485.07339749370209</c:v>
                </c:pt>
                <c:pt idx="72">
                  <c:v>485.06975891391482</c:v>
                </c:pt>
                <c:pt idx="73">
                  <c:v>485.0661321225366</c:v>
                </c:pt>
                <c:pt idx="74">
                  <c:v>485.06251723656919</c:v>
                </c:pt>
                <c:pt idx="75">
                  <c:v>485.05891436549331</c:v>
                </c:pt>
                <c:pt idx="76">
                  <c:v>485.05532361166524</c:v>
                </c:pt>
                <c:pt idx="77">
                  <c:v>485.05174507068949</c:v>
                </c:pt>
                <c:pt idx="78">
                  <c:v>485.04817883176781</c:v>
                </c:pt>
                <c:pt idx="79">
                  <c:v>485.04462497802649</c:v>
                </c:pt>
                <c:pt idx="80">
                  <c:v>485.04108358682453</c:v>
                </c:pt>
                <c:pt idx="81">
                  <c:v>485.03755473004259</c:v>
                </c:pt>
                <c:pt idx="82">
                  <c:v>485.03403847435527</c:v>
                </c:pt>
                <c:pt idx="83">
                  <c:v>485.0305348814876</c:v>
                </c:pt>
                <c:pt idx="84">
                  <c:v>485.02704400845602</c:v>
                </c:pt>
                <c:pt idx="85">
                  <c:v>485.02356590779647</c:v>
                </c:pt>
                <c:pt idx="86">
                  <c:v>485.0201006277789</c:v>
                </c:pt>
                <c:pt idx="87">
                  <c:v>485.01664821261016</c:v>
                </c:pt>
                <c:pt idx="88">
                  <c:v>485.01320870262572</c:v>
                </c:pt>
                <c:pt idx="89">
                  <c:v>485.00978213447064</c:v>
                </c:pt>
                <c:pt idx="90">
                  <c:v>485.00636854127094</c:v>
                </c:pt>
                <c:pt idx="91">
                  <c:v>485.00296795279587</c:v>
                </c:pt>
                <c:pt idx="92">
                  <c:v>484.9995803956117</c:v>
                </c:pt>
                <c:pt idx="93">
                  <c:v>484.99620589322689</c:v>
                </c:pt>
              </c:numCache>
            </c:numRef>
          </c:yVal>
          <c:smooth val="1"/>
          <c:extLst>
            <c:ext xmlns:c16="http://schemas.microsoft.com/office/drawing/2014/chart" uri="{C3380CC4-5D6E-409C-BE32-E72D297353CC}">
              <c16:uniqueId val="{00000000-910A-4BCF-AE30-BB3672E2B76E}"/>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485.27339999999998</c:v>
                </c:pt>
                <c:pt idx="1">
                  <c:v>485.28665690015907</c:v>
                </c:pt>
                <c:pt idx="2">
                  <c:v>485.29449301151885</c:v>
                </c:pt>
                <c:pt idx="3">
                  <c:v>485.30008954571997</c:v>
                </c:pt>
                <c:pt idx="4">
                  <c:v>485.30445167017047</c:v>
                </c:pt>
                <c:pt idx="5">
                  <c:v>485.30802953962569</c:v>
                </c:pt>
                <c:pt idx="6">
                  <c:v>485.31106426970166</c:v>
                </c:pt>
                <c:pt idx="7">
                  <c:v>485.31370026652195</c:v>
                </c:pt>
                <c:pt idx="8">
                  <c:v>485.31603093817262</c:v>
                </c:pt>
                <c:pt idx="9">
                  <c:v>485.31812021922076</c:v>
                </c:pt>
                <c:pt idx="10">
                  <c:v>485.32001381021587</c:v>
                </c:pt>
                <c:pt idx="11">
                  <c:v>485.32174552013413</c:v>
                </c:pt>
                <c:pt idx="12">
                  <c:v>485.32334106895723</c:v>
                </c:pt>
                <c:pt idx="13">
                  <c:v>485.32482048132374</c:v>
                </c:pt>
                <c:pt idx="14">
                  <c:v>485.32619965492592</c:v>
                </c:pt>
                <c:pt idx="15">
                  <c:v>485.32749142329072</c:v>
                </c:pt>
                <c:pt idx="16">
                  <c:v>485.32870629682731</c:v>
                </c:pt>
                <c:pt idx="17">
                  <c:v>485.32985299242273</c:v>
                </c:pt>
                <c:pt idx="18">
                  <c:v>485.33093882012668</c:v>
                </c:pt>
                <c:pt idx="19">
                  <c:v>485.33196997086117</c:v>
                </c:pt>
                <c:pt idx="20">
                  <c:v>485.33295173409516</c:v>
                </c:pt>
                <c:pt idx="21">
                  <c:v>485.33388866500303</c:v>
                </c:pt>
                <c:pt idx="22">
                  <c:v>485.33478471456067</c:v>
                </c:pt>
                <c:pt idx="23">
                  <c:v>485.33564333202679</c:v>
                </c:pt>
                <c:pt idx="24">
                  <c:v>485.33646754656132</c:v>
                </c:pt>
                <c:pt idx="25">
                  <c:v>485.33726003288132</c:v>
                </c:pt>
                <c:pt idx="26">
                  <c:v>485.33802316456143</c:v>
                </c:pt>
                <c:pt idx="27">
                  <c:v>485.33875905766985</c:v>
                </c:pt>
                <c:pt idx="28">
                  <c:v>485.33946960677025</c:v>
                </c:pt>
                <c:pt idx="29">
                  <c:v>485.34015651483878</c:v>
                </c:pt>
                <c:pt idx="30">
                  <c:v>485.34082131829098</c:v>
                </c:pt>
                <c:pt idx="31">
                  <c:v>485.34146540804784</c:v>
                </c:pt>
                <c:pt idx="32">
                  <c:v>485.34209004737056</c:v>
                </c:pt>
                <c:pt idx="33">
                  <c:v>485.3426963870416</c:v>
                </c:pt>
                <c:pt idx="34">
                  <c:v>485.34328547835213</c:v>
                </c:pt>
                <c:pt idx="35">
                  <c:v>485.34385828426605</c:v>
                </c:pt>
                <c:pt idx="36">
                  <c:v>485.34441568905964</c:v>
                </c:pt>
                <c:pt idx="37">
                  <c:v>485.3449585066794</c:v>
                </c:pt>
                <c:pt idx="38">
                  <c:v>485.34548748801888</c:v>
                </c:pt>
                <c:pt idx="39">
                  <c:v>485.34600332727626</c:v>
                </c:pt>
                <c:pt idx="40">
                  <c:v>485.34650666753055</c:v>
                </c:pt>
                <c:pt idx="41">
                  <c:v>485.34699810564746</c:v>
                </c:pt>
                <c:pt idx="42">
                  <c:v>485.34747819661033</c:v>
                </c:pt>
                <c:pt idx="43">
                  <c:v>485.34794745735485</c:v>
                </c:pt>
                <c:pt idx="44">
                  <c:v>485.3484063701743</c:v>
                </c:pt>
                <c:pt idx="45">
                  <c:v>485.34885538575196</c:v>
                </c:pt>
                <c:pt idx="46">
                  <c:v>485.34929492586826</c:v>
                </c:pt>
                <c:pt idx="47">
                  <c:v>485.34972538582412</c:v>
                </c:pt>
                <c:pt idx="48">
                  <c:v>485.35014713661548</c:v>
                </c:pt>
                <c:pt idx="49">
                  <c:v>485.35056052688844</c:v>
                </c:pt>
                <c:pt idx="50">
                  <c:v>485.35096588470219</c:v>
                </c:pt>
                <c:pt idx="51">
                  <c:v>485.35136351912047</c:v>
                </c:pt>
                <c:pt idx="52">
                  <c:v>485.35175372165281</c:v>
                </c:pt>
                <c:pt idx="53">
                  <c:v>485.35213676756103</c:v>
                </c:pt>
                <c:pt idx="54">
                  <c:v>485.35251291704657</c:v>
                </c:pt>
                <c:pt idx="55">
                  <c:v>485.35288241633094</c:v>
                </c:pt>
                <c:pt idx="56">
                  <c:v>485.35324549864123</c:v>
                </c:pt>
                <c:pt idx="57">
                  <c:v>485.35360238510987</c:v>
                </c:pt>
                <c:pt idx="58">
                  <c:v>485.35395328559804</c:v>
                </c:pt>
                <c:pt idx="59">
                  <c:v>485.35429839945004</c:v>
                </c:pt>
                <c:pt idx="60">
                  <c:v>485.35463791618548</c:v>
                </c:pt>
                <c:pt idx="61">
                  <c:v>485.35497201613526</c:v>
                </c:pt>
                <c:pt idx="62">
                  <c:v>485.35530087102728</c:v>
                </c:pt>
                <c:pt idx="63">
                  <c:v>485.35562464452568</c:v>
                </c:pt>
                <c:pt idx="64">
                  <c:v>485.35594349272895</c:v>
                </c:pt>
                <c:pt idx="65">
                  <c:v>485.35625756462957</c:v>
                </c:pt>
                <c:pt idx="66">
                  <c:v>485.35656700253963</c:v>
                </c:pt>
                <c:pt idx="67">
                  <c:v>485.3568719424851</c:v>
                </c:pt>
                <c:pt idx="68">
                  <c:v>485.35717251457083</c:v>
                </c:pt>
                <c:pt idx="69">
                  <c:v>485.35746884332031</c:v>
                </c:pt>
                <c:pt idx="70">
                  <c:v>485.35776104799038</c:v>
                </c:pt>
                <c:pt idx="71">
                  <c:v>485.35804924286504</c:v>
                </c:pt>
                <c:pt idx="72">
                  <c:v>485.35833353752815</c:v>
                </c:pt>
                <c:pt idx="73">
                  <c:v>485.35861403711829</c:v>
                </c:pt>
                <c:pt idx="74">
                  <c:v>485.35889084256627</c:v>
                </c:pt>
                <c:pt idx="75">
                  <c:v>485.35916405081707</c:v>
                </c:pt>
                <c:pt idx="76">
                  <c:v>485.35943375503734</c:v>
                </c:pt>
                <c:pt idx="77">
                  <c:v>485.35970004480936</c:v>
                </c:pt>
                <c:pt idx="78">
                  <c:v>485.35996300631302</c:v>
                </c:pt>
                <c:pt idx="79">
                  <c:v>485.3602227224963</c:v>
                </c:pt>
                <c:pt idx="80">
                  <c:v>485.36047927323477</c:v>
                </c:pt>
                <c:pt idx="81">
                  <c:v>485.36073273548209</c:v>
                </c:pt>
                <c:pt idx="82">
                  <c:v>485.36098318341078</c:v>
                </c:pt>
                <c:pt idx="83">
                  <c:v>485.36123068854499</c:v>
                </c:pt>
                <c:pt idx="84">
                  <c:v>485.36147531988524</c:v>
                </c:pt>
                <c:pt idx="85">
                  <c:v>485.36171714402582</c:v>
                </c:pt>
                <c:pt idx="86">
                  <c:v>485.36195622526577</c:v>
                </c:pt>
                <c:pt idx="87">
                  <c:v>485.36219262571319</c:v>
                </c:pt>
                <c:pt idx="88">
                  <c:v>485.36242640538381</c:v>
                </c:pt>
                <c:pt idx="89">
                  <c:v>485.36265762229408</c:v>
                </c:pt>
                <c:pt idx="90">
                  <c:v>485.36288633254929</c:v>
                </c:pt>
                <c:pt idx="91">
                  <c:v>485.36311259042645</c:v>
                </c:pt>
                <c:pt idx="92">
                  <c:v>485.3633364484532</c:v>
                </c:pt>
                <c:pt idx="93">
                  <c:v>485.36355795748216</c:v>
                </c:pt>
              </c:numCache>
            </c:numRef>
          </c:yVal>
          <c:smooth val="1"/>
          <c:extLst>
            <c:ext xmlns:c16="http://schemas.microsoft.com/office/drawing/2014/chart" uri="{C3380CC4-5D6E-409C-BE32-E72D297353CC}">
              <c16:uniqueId val="{00000001-910A-4BCF-AE30-BB3672E2B76E}"/>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419135680956547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二熟小麦!$E$28</c:f>
              <c:strCache>
                <c:ptCount val="1"/>
                <c:pt idx="0">
                  <c:v>混合回归</c:v>
                </c:pt>
              </c:strCache>
            </c:strRef>
          </c:tx>
          <c:spPr>
            <a:ln w="19050" cap="rnd">
              <a:solidFill>
                <a:schemeClr val="tx1"/>
              </a:solidFill>
              <a:prstDash val="dash"/>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二熟小麦!$E$29:$E$89</c:f>
              <c:numCache>
                <c:formatCode>General</c:formatCode>
                <c:ptCount val="61"/>
                <c:pt idx="0">
                  <c:v>420.27996027877538</c:v>
                </c:pt>
                <c:pt idx="1">
                  <c:v>420.31706356637312</c:v>
                </c:pt>
                <c:pt idx="2">
                  <c:v>420.33463356183432</c:v>
                </c:pt>
                <c:pt idx="3">
                  <c:v>420.34391166495163</c:v>
                </c:pt>
                <c:pt idx="4">
                  <c:v>420.34855185100224</c:v>
                </c:pt>
                <c:pt idx="5">
                  <c:v>420.3502244603207</c:v>
                </c:pt>
                <c:pt idx="6">
                  <c:v>420.34983935668828</c:v>
                </c:pt>
                <c:pt idx="7">
                  <c:v>420.34794942593419</c:v>
                </c:pt>
                <c:pt idx="8">
                  <c:v>420.34491691232148</c:v>
                </c:pt>
                <c:pt idx="9">
                  <c:v>420.34099262169445</c:v>
                </c:pt>
                <c:pt idx="10">
                  <c:v>420.33635769358665</c:v>
                </c:pt>
                <c:pt idx="11">
                  <c:v>420.3311473889284</c:v>
                </c:pt>
                <c:pt idx="12">
                  <c:v>420.32546547295061</c:v>
                </c:pt>
                <c:pt idx="13">
                  <c:v>420.31939334113468</c:v>
                </c:pt>
                <c:pt idx="14">
                  <c:v>420.31299604399328</c:v>
                </c:pt>
                <c:pt idx="15">
                  <c:v>420.30632639902046</c:v>
                </c:pt>
                <c:pt idx="16">
                  <c:v>420.29942787767288</c:v>
                </c:pt>
                <c:pt idx="17">
                  <c:v>420.29233668233553</c:v>
                </c:pt>
                <c:pt idx="18">
                  <c:v>420.28508327261045</c:v>
                </c:pt>
                <c:pt idx="19">
                  <c:v>420.27769350806369</c:v>
                </c:pt>
                <c:pt idx="20">
                  <c:v>420.27018951807776</c:v>
                </c:pt>
                <c:pt idx="21">
                  <c:v>420.26259037382243</c:v>
                </c:pt>
                <c:pt idx="22">
                  <c:v>420.25491261428351</c:v>
                </c:pt>
                <c:pt idx="23">
                  <c:v>420.24717066300275</c:v>
                </c:pt>
                <c:pt idx="24">
                  <c:v>420.23937716183951</c:v>
                </c:pt>
                <c:pt idx="25">
                  <c:v>420.23154324093525</c:v>
                </c:pt>
                <c:pt idx="26">
                  <c:v>420.22367873906273</c:v>
                </c:pt>
                <c:pt idx="27">
                  <c:v>420.21579238498191</c:v>
                </c:pt>
                <c:pt idx="28">
                  <c:v>420.20789194785357</c:v>
                </c:pt>
                <c:pt idx="29">
                  <c:v>420.19998436287722</c:v>
                </c:pt>
                <c:pt idx="30">
                  <c:v>420.19207583692918</c:v>
                </c:pt>
                <c:pt idx="31">
                  <c:v>420.18417193792828</c:v>
                </c:pt>
                <c:pt idx="32">
                  <c:v>420.17627767087015</c:v>
                </c:pt>
                <c:pt idx="33">
                  <c:v>420.1683975428636</c:v>
                </c:pt>
                <c:pt idx="34">
                  <c:v>420.16053561903931</c:v>
                </c:pt>
                <c:pt idx="35">
                  <c:v>420.15269557083673</c:v>
                </c:pt>
                <c:pt idx="36">
                  <c:v>420.1448807178935</c:v>
                </c:pt>
                <c:pt idx="37">
                  <c:v>420.13709406453484</c:v>
                </c:pt>
                <c:pt idx="38">
                  <c:v>420.12933833168444</c:v>
                </c:pt>
                <c:pt idx="39">
                  <c:v>420.12161598487444</c:v>
                </c:pt>
                <c:pt idx="40">
                  <c:v>420.1139292589171</c:v>
                </c:pt>
                <c:pt idx="41">
                  <c:v>420.10628017970851</c:v>
                </c:pt>
                <c:pt idx="42">
                  <c:v>420.09867058355809</c:v>
                </c:pt>
                <c:pt idx="43">
                  <c:v>420.09110213437583</c:v>
                </c:pt>
                <c:pt idx="44">
                  <c:v>420.08357633899789</c:v>
                </c:pt>
                <c:pt idx="45">
                  <c:v>420.07609456088943</c:v>
                </c:pt>
                <c:pt idx="46">
                  <c:v>420.06865803242761</c:v>
                </c:pt>
                <c:pt idx="47">
                  <c:v>420.0612678659387</c:v>
                </c:pt>
                <c:pt idx="48">
                  <c:v>420.05392506363961</c:v>
                </c:pt>
                <c:pt idx="49">
                  <c:v>420.04663052661175</c:v>
                </c:pt>
                <c:pt idx="50">
                  <c:v>420.03938506291871</c:v>
                </c:pt>
                <c:pt idx="51">
                  <c:v>420.03218939496514</c:v>
                </c:pt>
                <c:pt idx="52">
                  <c:v>420.02504416617973</c:v>
                </c:pt>
                <c:pt idx="53">
                  <c:v>420.01794994709667</c:v>
                </c:pt>
                <c:pt idx="54">
                  <c:v>420.01090724089863</c:v>
                </c:pt>
                <c:pt idx="55">
                  <c:v>420.00391648847864</c:v>
                </c:pt>
                <c:pt idx="56">
                  <c:v>419.99697807306899</c:v>
                </c:pt>
                <c:pt idx="57">
                  <c:v>419.99009232448219</c:v>
                </c:pt>
                <c:pt idx="58">
                  <c:v>419.98325952300115</c:v>
                </c:pt>
                <c:pt idx="59">
                  <c:v>419.97647990295343</c:v>
                </c:pt>
                <c:pt idx="60">
                  <c:v>419.96975365599985</c:v>
                </c:pt>
              </c:numCache>
            </c:numRef>
          </c:yVal>
          <c:smooth val="1"/>
          <c:extLst>
            <c:ext xmlns:c16="http://schemas.microsoft.com/office/drawing/2014/chart" uri="{C3380CC4-5D6E-409C-BE32-E72D297353CC}">
              <c16:uniqueId val="{00000000-AB04-4CB9-9F65-8514CC25386F}"/>
            </c:ext>
          </c:extLst>
        </c:ser>
        <c:ser>
          <c:idx val="1"/>
          <c:order val="1"/>
          <c:tx>
            <c:strRef>
              <c:f>二熟小麦!$F$28</c:f>
              <c:strCache>
                <c:ptCount val="1"/>
                <c:pt idx="0">
                  <c:v>固定效应</c:v>
                </c:pt>
              </c:strCache>
            </c:strRef>
          </c:tx>
          <c:spPr>
            <a:ln w="19050" cap="rnd">
              <a:solidFill>
                <a:schemeClr val="tx1"/>
              </a:solidFill>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二熟小麦!$F$29:$F$89</c:f>
              <c:numCache>
                <c:formatCode>General</c:formatCode>
                <c:ptCount val="61"/>
                <c:pt idx="0">
                  <c:v>420.29090000000002</c:v>
                </c:pt>
                <c:pt idx="1">
                  <c:v>420.24419854528816</c:v>
                </c:pt>
                <c:pt idx="2">
                  <c:v>420.21789765051983</c:v>
                </c:pt>
                <c:pt idx="3">
                  <c:v>420.19967811644852</c:v>
                </c:pt>
                <c:pt idx="4">
                  <c:v>420.18579291495746</c:v>
                </c:pt>
                <c:pt idx="5">
                  <c:v>420.1746055117261</c:v>
                </c:pt>
                <c:pt idx="6">
                  <c:v>420.16525588049365</c:v>
                </c:pt>
                <c:pt idx="7">
                  <c:v>420.15723685640012</c:v>
                </c:pt>
                <c:pt idx="8">
                  <c:v>420.15022464406923</c:v>
                </c:pt>
                <c:pt idx="9">
                  <c:v>420.14400011401762</c:v>
                </c:pt>
                <c:pt idx="10">
                  <c:v>420.13840819189363</c:v>
                </c:pt>
                <c:pt idx="11">
                  <c:v>420.13333517879158</c:v>
                </c:pt>
                <c:pt idx="12">
                  <c:v>420.12869527884641</c:v>
                </c:pt>
                <c:pt idx="13">
                  <c:v>420.12442218893875</c:v>
                </c:pt>
                <c:pt idx="14">
                  <c:v>420.12046362963235</c:v>
                </c:pt>
                <c:pt idx="15">
                  <c:v>420.11677766493574</c:v>
                </c:pt>
                <c:pt idx="16">
                  <c:v>420.11333015264916</c:v>
                </c:pt>
                <c:pt idx="17">
                  <c:v>420.11009293312145</c:v>
                </c:pt>
                <c:pt idx="18">
                  <c:v>420.10704251415933</c:v>
                </c:pt>
                <c:pt idx="19">
                  <c:v>420.10415909767818</c:v>
                </c:pt>
                <c:pt idx="20">
                  <c:v>420.1014258469358</c:v>
                </c:pt>
                <c:pt idx="21">
                  <c:v>420.09882832645201</c:v>
                </c:pt>
                <c:pt idx="22">
                  <c:v>420.0963540680475</c:v>
                </c:pt>
                <c:pt idx="23">
                  <c:v>420.09399223044159</c:v>
                </c:pt>
                <c:pt idx="24">
                  <c:v>420.09173332924104</c:v>
                </c:pt>
                <c:pt idx="25">
                  <c:v>420.08956902057355</c:v>
                </c:pt>
                <c:pt idx="26">
                  <c:v>420.08749192608593</c:v>
                </c:pt>
                <c:pt idx="27">
                  <c:v>420.08549549018068</c:v>
                </c:pt>
                <c:pt idx="28">
                  <c:v>420.08357386263077</c:v>
                </c:pt>
                <c:pt idx="29">
                  <c:v>420.0817218013525</c:v>
                </c:pt>
                <c:pt idx="30">
                  <c:v>420.07993459132842</c:v>
                </c:pt>
                <c:pt idx="31">
                  <c:v>420.07820797656922</c:v>
                </c:pt>
                <c:pt idx="32">
                  <c:v>420.0765381026817</c:v>
                </c:pt>
                <c:pt idx="33">
                  <c:v>420.0749214681216</c:v>
                </c:pt>
                <c:pt idx="34">
                  <c:v>420.07335488260514</c:v>
                </c:pt>
                <c:pt idx="35">
                  <c:v>420.07183543145504</c:v>
                </c:pt>
                <c:pt idx="36">
                  <c:v>420.07036044489564</c:v>
                </c:pt>
                <c:pt idx="37">
                  <c:v>420.0689274714959</c:v>
                </c:pt>
                <c:pt idx="38">
                  <c:v>420.0675342551072</c:v>
                </c:pt>
                <c:pt idx="39">
                  <c:v>420.06617871475896</c:v>
                </c:pt>
                <c:pt idx="40">
                  <c:v>420.06485892706917</c:v>
                </c:pt>
                <c:pt idx="41">
                  <c:v>420.06357311080234</c:v>
                </c:pt>
                <c:pt idx="42">
                  <c:v>420.06231961326802</c:v>
                </c:pt>
                <c:pt idx="43">
                  <c:v>420.06109689830379</c:v>
                </c:pt>
                <c:pt idx="44">
                  <c:v>420.05990353562589</c:v>
                </c:pt>
                <c:pt idx="45">
                  <c:v>420.0587381913661</c:v>
                </c:pt>
                <c:pt idx="46">
                  <c:v>420.05759961963969</c:v>
                </c:pt>
                <c:pt idx="47">
                  <c:v>420.05648665501218</c:v>
                </c:pt>
                <c:pt idx="48">
                  <c:v>420.05539820575382</c:v>
                </c:pt>
                <c:pt idx="49">
                  <c:v>420.05433324778375</c:v>
                </c:pt>
                <c:pt idx="50">
                  <c:v>420.05329081922241</c:v>
                </c:pt>
                <c:pt idx="51">
                  <c:v>420.05227001547951</c:v>
                </c:pt>
                <c:pt idx="52">
                  <c:v>420.05126998481586</c:v>
                </c:pt>
                <c:pt idx="53">
                  <c:v>420.05028992432602</c:v>
                </c:pt>
                <c:pt idx="54">
                  <c:v>420.04932907629399</c:v>
                </c:pt>
                <c:pt idx="55">
                  <c:v>420.04838672488182</c:v>
                </c:pt>
                <c:pt idx="56">
                  <c:v>420.047462193115</c:v>
                </c:pt>
                <c:pt idx="57">
                  <c:v>420.04655484013387</c:v>
                </c:pt>
                <c:pt idx="58">
                  <c:v>420.04566405868235</c:v>
                </c:pt>
                <c:pt idx="59">
                  <c:v>420.0447892728115</c:v>
                </c:pt>
                <c:pt idx="60">
                  <c:v>420.04392993577443</c:v>
                </c:pt>
              </c:numCache>
            </c:numRef>
          </c:yVal>
          <c:smooth val="1"/>
          <c:extLst>
            <c:ext xmlns:c16="http://schemas.microsoft.com/office/drawing/2014/chart" uri="{C3380CC4-5D6E-409C-BE32-E72D297353CC}">
              <c16:uniqueId val="{00000001-AB04-4CB9-9F65-8514CC25386F}"/>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488.86210200133399</c:v>
                </c:pt>
                <c:pt idx="1">
                  <c:v>488.83058026462277</c:v>
                </c:pt>
                <c:pt idx="2">
                  <c:v>488.81339392496051</c:v>
                </c:pt>
                <c:pt idx="3">
                  <c:v>488.80193194402233</c:v>
                </c:pt>
                <c:pt idx="4">
                  <c:v>488.79355506079645</c:v>
                </c:pt>
                <c:pt idx="5">
                  <c:v>488.78710509798015</c:v>
                </c:pt>
                <c:pt idx="6">
                  <c:v>488.78197135136446</c:v>
                </c:pt>
                <c:pt idx="7">
                  <c:v>488.77779275351594</c:v>
                </c:pt>
                <c:pt idx="8">
                  <c:v>488.77433831382325</c:v>
                </c:pt>
                <c:pt idx="9">
                  <c:v>488.77145145155794</c:v>
                </c:pt>
                <c:pt idx="10">
                  <c:v>488.76902120805676</c:v>
                </c:pt>
                <c:pt idx="11">
                  <c:v>488.76696613942477</c:v>
                </c:pt>
                <c:pt idx="12">
                  <c:v>488.76522473276867</c:v>
                </c:pt>
                <c:pt idx="13">
                  <c:v>488.7637494149314</c:v>
                </c:pt>
                <c:pt idx="14">
                  <c:v>488.76250265160189</c:v>
                </c:pt>
                <c:pt idx="15">
                  <c:v>488.76145431940967</c:v>
                </c:pt>
                <c:pt idx="16">
                  <c:v>488.76057988351158</c:v>
                </c:pt>
                <c:pt idx="17">
                  <c:v>488.75985910181453</c:v>
                </c:pt>
                <c:pt idx="18">
                  <c:v>488.75927508339055</c:v>
                </c:pt>
                <c:pt idx="19">
                  <c:v>488.75881359106529</c:v>
                </c:pt>
                <c:pt idx="20">
                  <c:v>488.75846251603872</c:v>
                </c:pt>
                <c:pt idx="21">
                  <c:v>488.75821147607655</c:v>
                </c:pt>
                <c:pt idx="22">
                  <c:v>488.75805150401078</c:v>
                </c:pt>
                <c:pt idx="23">
                  <c:v>488.75797480327572</c:v>
                </c:pt>
                <c:pt idx="24">
                  <c:v>488.75797455390762</c:v>
                </c:pt>
                <c:pt idx="25">
                  <c:v>488.75804475702381</c:v>
                </c:pt>
                <c:pt idx="26">
                  <c:v>488.75818010898564</c:v>
                </c:pt>
                <c:pt idx="27">
                  <c:v>488.75837589870827</c:v>
                </c:pt>
                <c:pt idx="28">
                  <c:v>488.7586279231985</c:v>
                </c:pt>
                <c:pt idx="29">
                  <c:v>488.75893241757677</c:v>
                </c:pt>
                <c:pt idx="30">
                  <c:v>488.75928599670823</c:v>
                </c:pt>
                <c:pt idx="31">
                  <c:v>488.75968560620908</c:v>
                </c:pt>
                <c:pt idx="32">
                  <c:v>488.76012848108201</c:v>
                </c:pt>
                <c:pt idx="33">
                  <c:v>488.76061211059971</c:v>
                </c:pt>
                <c:pt idx="34">
                  <c:v>488.76113420834048</c:v>
                </c:pt>
                <c:pt idx="35">
                  <c:v>488.76169268649591</c:v>
                </c:pt>
                <c:pt idx="36">
                  <c:v>488.76228563374167</c:v>
                </c:pt>
                <c:pt idx="37">
                  <c:v>488.76291129609581</c:v>
                </c:pt>
                <c:pt idx="38">
                  <c:v>488.76356806029412</c:v>
                </c:pt>
                <c:pt idx="39">
                  <c:v>488.76425443929656</c:v>
                </c:pt>
                <c:pt idx="40">
                  <c:v>488.7649690596059</c:v>
                </c:pt>
                <c:pt idx="41">
                  <c:v>488.76571065013354</c:v>
                </c:pt>
                <c:pt idx="42">
                  <c:v>488.76647803239263</c:v>
                </c:pt>
                <c:pt idx="43">
                  <c:v>488.76727011183277</c:v>
                </c:pt>
                <c:pt idx="44">
                  <c:v>488.76808587016086</c:v>
                </c:pt>
                <c:pt idx="45">
                  <c:v>488.76892435851772</c:v>
                </c:pt>
                <c:pt idx="46">
                  <c:v>488.76978469139732</c:v>
                </c:pt>
                <c:pt idx="47">
                  <c:v>488.77066604121489</c:v>
                </c:pt>
                <c:pt idx="48">
                  <c:v>488.771567633443</c:v>
                </c:pt>
                <c:pt idx="49">
                  <c:v>488.77248874224495</c:v>
                </c:pt>
                <c:pt idx="50">
                  <c:v>488.77342868654682</c:v>
                </c:pt>
                <c:pt idx="51">
                  <c:v>488.77438682649591</c:v>
                </c:pt>
                <c:pt idx="52">
                  <c:v>488.77536256026121</c:v>
                </c:pt>
                <c:pt idx="53">
                  <c:v>488.77635532113698</c:v>
                </c:pt>
                <c:pt idx="54">
                  <c:v>488.77736457491591</c:v>
                </c:pt>
                <c:pt idx="55">
                  <c:v>488.77838981750216</c:v>
                </c:pt>
                <c:pt idx="56">
                  <c:v>488.77943057273859</c:v>
                </c:pt>
                <c:pt idx="57">
                  <c:v>488.78048639042578</c:v>
                </c:pt>
                <c:pt idx="58">
                  <c:v>488.78155684451241</c:v>
                </c:pt>
                <c:pt idx="59">
                  <c:v>488.78264153144073</c:v>
                </c:pt>
                <c:pt idx="60">
                  <c:v>488.78374006862958</c:v>
                </c:pt>
                <c:pt idx="61">
                  <c:v>488.78485209308371</c:v>
                </c:pt>
                <c:pt idx="62">
                  <c:v>488.78597726011503</c:v>
                </c:pt>
                <c:pt idx="63">
                  <c:v>488.78711524216675</c:v>
                </c:pt>
                <c:pt idx="64">
                  <c:v>488.78826572772971</c:v>
                </c:pt>
                <c:pt idx="65">
                  <c:v>488.78942842034252</c:v>
                </c:pt>
                <c:pt idx="66">
                  <c:v>488.7906030376684</c:v>
                </c:pt>
                <c:pt idx="67">
                  <c:v>488.79178931064126</c:v>
                </c:pt>
                <c:pt idx="68">
                  <c:v>488.79298698267473</c:v>
                </c:pt>
                <c:pt idx="69">
                  <c:v>488.7941958089296</c:v>
                </c:pt>
                <c:pt idx="70">
                  <c:v>488.79541555563361</c:v>
                </c:pt>
                <c:pt idx="71">
                  <c:v>488.79664599944948</c:v>
                </c:pt>
                <c:pt idx="72">
                  <c:v>488.79788692688749</c:v>
                </c:pt>
                <c:pt idx="73">
                  <c:v>488.79913813375856</c:v>
                </c:pt>
                <c:pt idx="74">
                  <c:v>488.80039942466431</c:v>
                </c:pt>
                <c:pt idx="75">
                  <c:v>488.80167061252189</c:v>
                </c:pt>
                <c:pt idx="76">
                  <c:v>488.80295151812015</c:v>
                </c:pt>
                <c:pt idx="77">
                  <c:v>488.80424196970489</c:v>
                </c:pt>
                <c:pt idx="78">
                  <c:v>488.80554180259077</c:v>
                </c:pt>
                <c:pt idx="79">
                  <c:v>488.80685085879844</c:v>
                </c:pt>
                <c:pt idx="80">
                  <c:v>488.80816898671446</c:v>
                </c:pt>
                <c:pt idx="81">
                  <c:v>488.80949604077193</c:v>
                </c:pt>
                <c:pt idx="82">
                  <c:v>488.81083188115156</c:v>
                </c:pt>
                <c:pt idx="83">
                  <c:v>488.81217637350051</c:v>
                </c:pt>
                <c:pt idx="84">
                  <c:v>488.81352938866792</c:v>
                </c:pt>
                <c:pt idx="85">
                  <c:v>488.81489080245689</c:v>
                </c:pt>
                <c:pt idx="86">
                  <c:v>488.81626049539017</c:v>
                </c:pt>
                <c:pt idx="87">
                  <c:v>488.81763835249023</c:v>
                </c:pt>
                <c:pt idx="88">
                  <c:v>488.81902426307136</c:v>
                </c:pt>
                <c:pt idx="89">
                  <c:v>488.82041812054416</c:v>
                </c:pt>
                <c:pt idx="90">
                  <c:v>488.82181982223034</c:v>
                </c:pt>
                <c:pt idx="91">
                  <c:v>488.82322926918846</c:v>
                </c:pt>
                <c:pt idx="92">
                  <c:v>488.82464636604902</c:v>
                </c:pt>
                <c:pt idx="93">
                  <c:v>488.82607102085814</c:v>
                </c:pt>
                <c:pt idx="94">
                  <c:v>488.8275031449304</c:v>
                </c:pt>
                <c:pt idx="95">
                  <c:v>488.82894265270892</c:v>
                </c:pt>
                <c:pt idx="96">
                  <c:v>488.83038946163299</c:v>
                </c:pt>
                <c:pt idx="97">
                  <c:v>488.83184349201275</c:v>
                </c:pt>
                <c:pt idx="98">
                  <c:v>488.83330466691018</c:v>
                </c:pt>
                <c:pt idx="99">
                  <c:v>488.83477291202627</c:v>
                </c:pt>
                <c:pt idx="100">
                  <c:v>488.83624815559375</c:v>
                </c:pt>
                <c:pt idx="101">
                  <c:v>488.83773032827548</c:v>
                </c:pt>
                <c:pt idx="102">
                  <c:v>488.83921936306774</c:v>
                </c:pt>
                <c:pt idx="103">
                  <c:v>488.84071519520808</c:v>
                </c:pt>
                <c:pt idx="104">
                  <c:v>488.84221776208796</c:v>
                </c:pt>
                <c:pt idx="105">
                  <c:v>488.84372700316959</c:v>
                </c:pt>
                <c:pt idx="106">
                  <c:v>488.84524285990648</c:v>
                </c:pt>
                <c:pt idx="107">
                  <c:v>488.84676527566796</c:v>
                </c:pt>
                <c:pt idx="108">
                  <c:v>488.84829419566745</c:v>
                </c:pt>
                <c:pt idx="109">
                  <c:v>488.8498295668935</c:v>
                </c:pt>
                <c:pt idx="110">
                  <c:v>488.85137133804443</c:v>
                </c:pt>
                <c:pt idx="111">
                  <c:v>488.85291945946608</c:v>
                </c:pt>
                <c:pt idx="112">
                  <c:v>488.85447388309194</c:v>
                </c:pt>
                <c:pt idx="113">
                  <c:v>488.85603456238624</c:v>
                </c:pt>
                <c:pt idx="114">
                  <c:v>488.85760145228954</c:v>
                </c:pt>
                <c:pt idx="115">
                  <c:v>488.85917450916685</c:v>
                </c:pt>
                <c:pt idx="116">
                  <c:v>488.86075369075763</c:v>
                </c:pt>
                <c:pt idx="117">
                  <c:v>488.8623389561285</c:v>
                </c:pt>
                <c:pt idx="118">
                  <c:v>488.86393026562735</c:v>
                </c:pt>
                <c:pt idx="119">
                  <c:v>488.86552758084019</c:v>
                </c:pt>
                <c:pt idx="120">
                  <c:v>488.86713086454904</c:v>
                </c:pt>
                <c:pt idx="121">
                  <c:v>488.86874008069202</c:v>
                </c:pt>
                <c:pt idx="122">
                  <c:v>488.87035519432516</c:v>
                </c:pt>
                <c:pt idx="123">
                  <c:v>488.87197617158557</c:v>
                </c:pt>
                <c:pt idx="124">
                  <c:v>488.87360297965614</c:v>
                </c:pt>
                <c:pt idx="125">
                  <c:v>488.87523558673183</c:v>
                </c:pt>
                <c:pt idx="126">
                  <c:v>488.8768739619872</c:v>
                </c:pt>
                <c:pt idx="127">
                  <c:v>488.87851807554534</c:v>
                </c:pt>
                <c:pt idx="128">
                  <c:v>488.88016789844767</c:v>
                </c:pt>
                <c:pt idx="129">
                  <c:v>488.88182340262574</c:v>
                </c:pt>
                <c:pt idx="130">
                  <c:v>488.88348456087306</c:v>
                </c:pt>
                <c:pt idx="131">
                  <c:v>488.88515134681899</c:v>
                </c:pt>
                <c:pt idx="132">
                  <c:v>488.88682373490309</c:v>
                </c:pt>
                <c:pt idx="133">
                  <c:v>488.88850170035056</c:v>
                </c:pt>
                <c:pt idx="134">
                  <c:v>488.89018521914863</c:v>
                </c:pt>
                <c:pt idx="135">
                  <c:v>488.89187426802386</c:v>
                </c:pt>
                <c:pt idx="136">
                  <c:v>488.89356882442053</c:v>
                </c:pt>
                <c:pt idx="137">
                  <c:v>488.89526886647911</c:v>
                </c:pt>
                <c:pt idx="138">
                  <c:v>488.89697437301641</c:v>
                </c:pt>
                <c:pt idx="139">
                  <c:v>488.8986853235059</c:v>
                </c:pt>
                <c:pt idx="140">
                  <c:v>488.90040169805889</c:v>
                </c:pt>
                <c:pt idx="141">
                  <c:v>488.90212347740641</c:v>
                </c:pt>
                <c:pt idx="142">
                  <c:v>488.90385064288165</c:v>
                </c:pt>
                <c:pt idx="143">
                  <c:v>488.90558317640335</c:v>
                </c:pt>
                <c:pt idx="144">
                  <c:v>488.9073210604592</c:v>
                </c:pt>
                <c:pt idx="145">
                  <c:v>488.90906427809034</c:v>
                </c:pt>
                <c:pt idx="146">
                  <c:v>488.91081281287632</c:v>
                </c:pt>
                <c:pt idx="147">
                  <c:v>488.91256664892018</c:v>
                </c:pt>
                <c:pt idx="148">
                  <c:v>488.91432577083458</c:v>
                </c:pt>
                <c:pt idx="149">
                  <c:v>488.91609016372809</c:v>
                </c:pt>
                <c:pt idx="150">
                  <c:v>488.91785981319214</c:v>
                </c:pt>
                <c:pt idx="151">
                  <c:v>488.91963470528799</c:v>
                </c:pt>
                <c:pt idx="152">
                  <c:v>488.92141482653471</c:v>
                </c:pt>
                <c:pt idx="153">
                  <c:v>488.92320016389738</c:v>
                </c:pt>
                <c:pt idx="154">
                  <c:v>488.92499070477527</c:v>
                </c:pt>
                <c:pt idx="155">
                  <c:v>488.92678643699088</c:v>
                </c:pt>
                <c:pt idx="156">
                  <c:v>488.92858734877939</c:v>
                </c:pt>
                <c:pt idx="157">
                  <c:v>488.9303934287779</c:v>
                </c:pt>
                <c:pt idx="158">
                  <c:v>488.93220466601571</c:v>
                </c:pt>
                <c:pt idx="159">
                  <c:v>488.93402104990435</c:v>
                </c:pt>
                <c:pt idx="160">
                  <c:v>488.93584257022832</c:v>
                </c:pt>
                <c:pt idx="161">
                  <c:v>488.93766921713575</c:v>
                </c:pt>
                <c:pt idx="162">
                  <c:v>488.93950098112975</c:v>
                </c:pt>
                <c:pt idx="163">
                  <c:v>488.94133785305991</c:v>
                </c:pt>
              </c:numCache>
            </c:numRef>
          </c:yVal>
          <c:smooth val="1"/>
          <c:extLst>
            <c:ext xmlns:c16="http://schemas.microsoft.com/office/drawing/2014/chart" uri="{C3380CC4-5D6E-409C-BE32-E72D297353CC}">
              <c16:uniqueId val="{00000000-ABB6-4CA3-AA66-FCA0CA5390CA}"/>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488.86009999999999</c:v>
                </c:pt>
                <c:pt idx="1">
                  <c:v>488.82536702487175</c:v>
                </c:pt>
                <c:pt idx="2">
                  <c:v>488.80561150128466</c:v>
                </c:pt>
                <c:pt idx="3">
                  <c:v>488.79184042930478</c:v>
                </c:pt>
                <c:pt idx="4">
                  <c:v>488.78129703143912</c:v>
                </c:pt>
                <c:pt idx="5">
                  <c:v>488.77277107382707</c:v>
                </c:pt>
                <c:pt idx="6">
                  <c:v>488.76562407218341</c:v>
                </c:pt>
                <c:pt idx="7">
                  <c:v>488.75947831214773</c:v>
                </c:pt>
                <c:pt idx="8">
                  <c:v>488.75409199906164</c:v>
                </c:pt>
                <c:pt idx="9">
                  <c:v>488.74930111785795</c:v>
                </c:pt>
                <c:pt idx="10">
                  <c:v>488.74498935984593</c:v>
                </c:pt>
                <c:pt idx="11">
                  <c:v>488.74107129211961</c:v>
                </c:pt>
                <c:pt idx="12">
                  <c:v>488.73748234076498</c:v>
                </c:pt>
                <c:pt idx="13">
                  <c:v>488.73417252710624</c:v>
                </c:pt>
                <c:pt idx="14">
                  <c:v>488.73110238817503</c:v>
                </c:pt>
                <c:pt idx="15">
                  <c:v>488.72824022760102</c:v>
                </c:pt>
                <c:pt idx="16">
                  <c:v>488.72556020853006</c:v>
                </c:pt>
                <c:pt idx="17">
                  <c:v>488.72304099719338</c:v>
                </c:pt>
                <c:pt idx="18">
                  <c:v>488.72066477691374</c:v>
                </c:pt>
                <c:pt idx="19">
                  <c:v>488.71841651754738</c:v>
                </c:pt>
                <c:pt idx="20">
                  <c:v>488.7162834249396</c:v>
                </c:pt>
                <c:pt idx="21">
                  <c:v>488.71425451971919</c:v>
                </c:pt>
                <c:pt idx="22">
                  <c:v>488.71232031064278</c:v>
                </c:pt>
                <c:pt idx="23">
                  <c:v>488.71047253814169</c:v>
                </c:pt>
                <c:pt idx="24">
                  <c:v>488.70870397073224</c:v>
                </c:pt>
                <c:pt idx="25">
                  <c:v>488.70700824174526</c:v>
                </c:pt>
                <c:pt idx="26">
                  <c:v>488.70537971716925</c:v>
                </c:pt>
                <c:pt idx="27">
                  <c:v>488.70381338776201</c:v>
                </c:pt>
                <c:pt idx="28">
                  <c:v>488.70230478027759</c:v>
                </c:pt>
                <c:pt idx="29">
                  <c:v>488.70084988388987</c:v>
                </c:pt>
                <c:pt idx="30">
                  <c:v>488.69944508879701</c:v>
                </c:pt>
                <c:pt idx="31">
                  <c:v>488.69808713466796</c:v>
                </c:pt>
                <c:pt idx="32">
                  <c:v>488.69677306709877</c:v>
                </c:pt>
                <c:pt idx="33">
                  <c:v>488.69550020063269</c:v>
                </c:pt>
                <c:pt idx="34">
                  <c:v>488.69426608719203</c:v>
                </c:pt>
                <c:pt idx="35">
                  <c:v>488.69306848900072</c:v>
                </c:pt>
                <c:pt idx="36">
                  <c:v>488.69190535525252</c:v>
                </c:pt>
                <c:pt idx="37">
                  <c:v>488.69077480192095</c:v>
                </c:pt>
                <c:pt idx="38">
                  <c:v>488.68967509421742</c:v>
                </c:pt>
                <c:pt idx="39">
                  <c:v>488.68860463129124</c:v>
                </c:pt>
                <c:pt idx="40">
                  <c:v>488.68756193283787</c:v>
                </c:pt>
                <c:pt idx="41">
                  <c:v>488.68654562733593</c:v>
                </c:pt>
                <c:pt idx="42">
                  <c:v>488.68555444168237</c:v>
                </c:pt>
                <c:pt idx="43">
                  <c:v>488.68458719203011</c:v>
                </c:pt>
                <c:pt idx="44">
                  <c:v>488.68364277566593</c:v>
                </c:pt>
                <c:pt idx="45">
                  <c:v>488.68272016378944</c:v>
                </c:pt>
                <c:pt idx="46">
                  <c:v>488.68181839507605</c:v>
                </c:pt>
                <c:pt idx="47">
                  <c:v>488.68093656992471</c:v>
                </c:pt>
                <c:pt idx="48">
                  <c:v>488.6800738453037</c:v>
                </c:pt>
                <c:pt idx="49">
                  <c:v>488.67922943012309</c:v>
                </c:pt>
                <c:pt idx="50">
                  <c:v>488.67840258106946</c:v>
                </c:pt>
                <c:pt idx="51">
                  <c:v>488.67759259884883</c:v>
                </c:pt>
                <c:pt idx="52">
                  <c:v>488.67679882479138</c:v>
                </c:pt>
                <c:pt idx="53">
                  <c:v>488.67602063777645</c:v>
                </c:pt>
                <c:pt idx="54">
                  <c:v>488.67525745144218</c:v>
                </c:pt>
                <c:pt idx="55">
                  <c:v>488.67450871164948</c:v>
                </c:pt>
                <c:pt idx="56">
                  <c:v>488.67377389417243</c:v>
                </c:pt>
                <c:pt idx="57">
                  <c:v>488.6730525025913</c:v>
                </c:pt>
                <c:pt idx="58">
                  <c:v>488.67234406636788</c:v>
                </c:pt>
                <c:pt idx="59">
                  <c:v>488.67164813908369</c:v>
                </c:pt>
                <c:pt idx="60">
                  <c:v>488.67096429682556</c:v>
                </c:pt>
                <c:pt idx="61">
                  <c:v>488.67029213670384</c:v>
                </c:pt>
                <c:pt idx="62">
                  <c:v>488.66963127548968</c:v>
                </c:pt>
                <c:pt idx="63">
                  <c:v>488.66898134836174</c:v>
                </c:pt>
                <c:pt idx="64">
                  <c:v>488.66834200774986</c:v>
                </c:pt>
                <c:pt idx="65">
                  <c:v>488.66771292226878</c:v>
                </c:pt>
                <c:pt idx="66">
                  <c:v>488.66709377573244</c:v>
                </c:pt>
                <c:pt idx="67">
                  <c:v>488.66648426624204</c:v>
                </c:pt>
                <c:pt idx="68">
                  <c:v>488.66588410534115</c:v>
                </c:pt>
                <c:pt idx="69">
                  <c:v>488.66529301723278</c:v>
                </c:pt>
                <c:pt idx="70">
                  <c:v>488.66471073805189</c:v>
                </c:pt>
                <c:pt idx="71">
                  <c:v>488.66413701518962</c:v>
                </c:pt>
                <c:pt idx="72">
                  <c:v>488.66357160666456</c:v>
                </c:pt>
                <c:pt idx="73">
                  <c:v>488.66301428053697</c:v>
                </c:pt>
                <c:pt idx="74">
                  <c:v>488.6624648143632</c:v>
                </c:pt>
                <c:pt idx="75">
                  <c:v>488.66192299468617</c:v>
                </c:pt>
                <c:pt idx="76">
                  <c:v>488.66138861655952</c:v>
                </c:pt>
                <c:pt idx="77">
                  <c:v>488.66086148310291</c:v>
                </c:pt>
                <c:pt idx="78">
                  <c:v>488.66034140508611</c:v>
                </c:pt>
                <c:pt idx="79">
                  <c:v>488.65982820053898</c:v>
                </c:pt>
                <c:pt idx="80">
                  <c:v>488.65932169438622</c:v>
                </c:pt>
                <c:pt idx="81">
                  <c:v>488.65882171810506</c:v>
                </c:pt>
                <c:pt idx="82">
                  <c:v>488.65832810940316</c:v>
                </c:pt>
                <c:pt idx="83">
                  <c:v>488.65784071191683</c:v>
                </c:pt>
                <c:pt idx="84">
                  <c:v>488.65735937492661</c:v>
                </c:pt>
                <c:pt idx="85">
                  <c:v>488.6568839530899</c:v>
                </c:pt>
                <c:pt idx="86">
                  <c:v>488.65641430618939</c:v>
                </c:pt>
                <c:pt idx="87">
                  <c:v>488.65595029889573</c:v>
                </c:pt>
                <c:pt idx="88">
                  <c:v>488.65549180054381</c:v>
                </c:pt>
                <c:pt idx="89">
                  <c:v>488.65503868492169</c:v>
                </c:pt>
                <c:pt idx="90">
                  <c:v>488.65459083007136</c:v>
                </c:pt>
                <c:pt idx="91">
                  <c:v>488.65414811810052</c:v>
                </c:pt>
                <c:pt idx="92">
                  <c:v>488.65371043500443</c:v>
                </c:pt>
                <c:pt idx="93">
                  <c:v>488.65327767049746</c:v>
                </c:pt>
                <c:pt idx="94">
                  <c:v>488.652849717854</c:v>
                </c:pt>
                <c:pt idx="95">
                  <c:v>488.65242647375715</c:v>
                </c:pt>
                <c:pt idx="96">
                  <c:v>488.65200783815578</c:v>
                </c:pt>
                <c:pt idx="97">
                  <c:v>488.65159371412892</c:v>
                </c:pt>
                <c:pt idx="98">
                  <c:v>488.65118400775702</c:v>
                </c:pt>
                <c:pt idx="99">
                  <c:v>488.65077862799984</c:v>
                </c:pt>
                <c:pt idx="100">
                  <c:v>488.65037748658011</c:v>
                </c:pt>
                <c:pt idx="101">
                  <c:v>488.6499804978738</c:v>
                </c:pt>
                <c:pt idx="102">
                  <c:v>488.64958757880476</c:v>
                </c:pt>
                <c:pt idx="103">
                  <c:v>488.64919864874548</c:v>
                </c:pt>
                <c:pt idx="104">
                  <c:v>488.64881362942174</c:v>
                </c:pt>
                <c:pt idx="105">
                  <c:v>488.64843244482262</c:v>
                </c:pt>
                <c:pt idx="106">
                  <c:v>488.64805502111432</c:v>
                </c:pt>
                <c:pt idx="107">
                  <c:v>488.64768128655794</c:v>
                </c:pt>
                <c:pt idx="108">
                  <c:v>488.64731117143157</c:v>
                </c:pt>
                <c:pt idx="109">
                  <c:v>488.64694460795562</c:v>
                </c:pt>
                <c:pt idx="110">
                  <c:v>488.64658153022145</c:v>
                </c:pt>
                <c:pt idx="111">
                  <c:v>488.64622187412357</c:v>
                </c:pt>
                <c:pt idx="112">
                  <c:v>488.64586557729467</c:v>
                </c:pt>
                <c:pt idx="113">
                  <c:v>488.64551257904367</c:v>
                </c:pt>
                <c:pt idx="114">
                  <c:v>488.64516282029626</c:v>
                </c:pt>
                <c:pt idx="115">
                  <c:v>488.6448162435384</c:v>
                </c:pt>
                <c:pt idx="116">
                  <c:v>488.64447279276186</c:v>
                </c:pt>
                <c:pt idx="117">
                  <c:v>488.64413241341265</c:v>
                </c:pt>
                <c:pt idx="118">
                  <c:v>488.64379505234086</c:v>
                </c:pt>
                <c:pt idx="119">
                  <c:v>488.64346065775351</c:v>
                </c:pt>
                <c:pt idx="120">
                  <c:v>488.64312917916857</c:v>
                </c:pt>
                <c:pt idx="121">
                  <c:v>488.64280056737158</c:v>
                </c:pt>
                <c:pt idx="122">
                  <c:v>488.64247477437345</c:v>
                </c:pt>
                <c:pt idx="123">
                  <c:v>488.64215175337057</c:v>
                </c:pt>
                <c:pt idx="124">
                  <c:v>488.64183145870601</c:v>
                </c:pt>
                <c:pt idx="125">
                  <c:v>488.64151384583261</c:v>
                </c:pt>
                <c:pt idx="126">
                  <c:v>488.64119887127731</c:v>
                </c:pt>
                <c:pt idx="127">
                  <c:v>488.64088649260736</c:v>
                </c:pt>
                <c:pt idx="128">
                  <c:v>488.64057666839722</c:v>
                </c:pt>
                <c:pt idx="129">
                  <c:v>488.64026935819703</c:v>
                </c:pt>
                <c:pt idx="130">
                  <c:v>488.63996452250274</c:v>
                </c:pt>
                <c:pt idx="131">
                  <c:v>488.63966212272635</c:v>
                </c:pt>
                <c:pt idx="132">
                  <c:v>488.63936212116857</c:v>
                </c:pt>
                <c:pt idx="133">
                  <c:v>488.63906448099129</c:v>
                </c:pt>
                <c:pt idx="134">
                  <c:v>488.63876916619205</c:v>
                </c:pt>
                <c:pt idx="135">
                  <c:v>488.63847614157879</c:v>
                </c:pt>
                <c:pt idx="136">
                  <c:v>488.63818537274608</c:v>
                </c:pt>
                <c:pt idx="137">
                  <c:v>488.63789682605159</c:v>
                </c:pt>
                <c:pt idx="138">
                  <c:v>488.63761046859412</c:v>
                </c:pt>
                <c:pt idx="139">
                  <c:v>488.63732626819183</c:v>
                </c:pt>
                <c:pt idx="140">
                  <c:v>488.63704419336165</c:v>
                </c:pt>
                <c:pt idx="141">
                  <c:v>488.63676421329922</c:v>
                </c:pt>
                <c:pt idx="142">
                  <c:v>488.63648629785968</c:v>
                </c:pt>
                <c:pt idx="143">
                  <c:v>488.63621041753885</c:v>
                </c:pt>
                <c:pt idx="144">
                  <c:v>488.63593654345556</c:v>
                </c:pt>
                <c:pt idx="145">
                  <c:v>488.63566464733401</c:v>
                </c:pt>
                <c:pt idx="146">
                  <c:v>488.63539470148726</c:v>
                </c:pt>
                <c:pt idx="147">
                  <c:v>488.63512667880099</c:v>
                </c:pt>
                <c:pt idx="148">
                  <c:v>488.63486055271773</c:v>
                </c:pt>
                <c:pt idx="149">
                  <c:v>488.63459629722217</c:v>
                </c:pt>
                <c:pt idx="150">
                  <c:v>488.63433388682603</c:v>
                </c:pt>
                <c:pt idx="151">
                  <c:v>488.6340732965545</c:v>
                </c:pt>
                <c:pt idx="152">
                  <c:v>488.63381450193214</c:v>
                </c:pt>
                <c:pt idx="153">
                  <c:v>488.63355747896998</c:v>
                </c:pt>
                <c:pt idx="154">
                  <c:v>488.63330220415281</c:v>
                </c:pt>
                <c:pt idx="155">
                  <c:v>488.63304865442666</c:v>
                </c:pt>
                <c:pt idx="156">
                  <c:v>488.63279680718688</c:v>
                </c:pt>
                <c:pt idx="157">
                  <c:v>488.6325466402667</c:v>
                </c:pt>
                <c:pt idx="158">
                  <c:v>488.63229813192595</c:v>
                </c:pt>
                <c:pt idx="159">
                  <c:v>488.63205126084029</c:v>
                </c:pt>
                <c:pt idx="160">
                  <c:v>488.63180600609064</c:v>
                </c:pt>
                <c:pt idx="161">
                  <c:v>488.63156234715314</c:v>
                </c:pt>
                <c:pt idx="162">
                  <c:v>488.63132026388911</c:v>
                </c:pt>
                <c:pt idx="163">
                  <c:v>488.6310797365357</c:v>
                </c:pt>
              </c:numCache>
            </c:numRef>
          </c:yVal>
          <c:smooth val="1"/>
          <c:extLst>
            <c:ext xmlns:c16="http://schemas.microsoft.com/office/drawing/2014/chart" uri="{C3380CC4-5D6E-409C-BE32-E72D297353CC}">
              <c16:uniqueId val="{00000001-ABB6-4CA3-AA66-FCA0CA5390CA}"/>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rPr>
                  <a:t>单产（千克</a:t>
                </a:r>
                <a:r>
                  <a:rPr lang="en-US" altLang="zh-CN" baseline="0">
                    <a:solidFill>
                      <a:sysClr val="windowText" lastClr="000000"/>
                    </a:solidFill>
                  </a:rPr>
                  <a:t>/</a:t>
                </a:r>
                <a:r>
                  <a:rPr lang="zh-CN" altLang="en-US" baseline="0">
                    <a:solidFill>
                      <a:sysClr val="windowText" lastClr="000000"/>
                    </a:solidFill>
                  </a:rPr>
                  <a:t>亩）</a:t>
                </a:r>
                <a:endParaRPr lang="en-US" altLang="zh-CN" baseline="0">
                  <a:solidFill>
                    <a:sysClr val="windowText" lastClr="000000"/>
                  </a:solidFill>
                </a:endParaRP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23055555555555557"/>
          <c:y val="0.12557815689705451"/>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CE31-8A7A-4CEB-8201-05F057C1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57</Pages>
  <Words>6250</Words>
  <Characters>35630</Characters>
  <Application>Microsoft Office Word</Application>
  <DocSecurity>0</DocSecurity>
  <Lines>296</Lines>
  <Paragraphs>83</Paragraphs>
  <ScaleCrop>false</ScaleCrop>
  <Company>Microsoft</Company>
  <LinksUpToDate>false</LinksUpToDate>
  <CharactersWithSpaces>41797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18</cp:revision>
  <cp:lastPrinted>2019-02-03T07:59:00Z</cp:lastPrinted>
  <dcterms:created xsi:type="dcterms:W3CDTF">2019-02-10T08:34:00Z</dcterms:created>
  <dcterms:modified xsi:type="dcterms:W3CDTF">2019-02-12T08:10:00Z</dcterms:modified>
</cp:coreProperties>
</file>